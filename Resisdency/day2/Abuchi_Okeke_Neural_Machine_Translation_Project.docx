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7CD" w:rsidRDefault="005807CD" w:rsidP="005807CD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651C9" w:rsidRPr="005807CD" w:rsidRDefault="005807CD" w:rsidP="002651C9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07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Machine Translation Project</w:t>
      </w:r>
      <w:r w:rsidRPr="005807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(Residency Day 2)</w:t>
      </w:r>
      <w:r w:rsidR="002651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:rsidR="005807CD" w:rsidRPr="00FE02DC" w:rsidRDefault="005807CD" w:rsidP="005807CD">
      <w:pPr>
        <w:autoSpaceDE w:val="0"/>
        <w:autoSpaceDN w:val="0"/>
        <w:adjustRightInd w:val="0"/>
        <w:spacing w:before="100" w:beforeAutospacing="1" w:line="360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FE02DC">
        <w:rPr>
          <w:rFonts w:ascii="Times New Roman" w:eastAsia="Calibri" w:hAnsi="Times New Roman" w:cs="Times New Roman"/>
        </w:rPr>
        <w:t>Abuchi</w:t>
      </w:r>
      <w:proofErr w:type="spellEnd"/>
      <w:r w:rsidRPr="00FE02DC">
        <w:rPr>
          <w:rFonts w:ascii="Times New Roman" w:eastAsia="Calibri" w:hAnsi="Times New Roman" w:cs="Times New Roman"/>
        </w:rPr>
        <w:t xml:space="preserve"> Godswill Okeke </w:t>
      </w:r>
    </w:p>
    <w:p w:rsidR="005807CD" w:rsidRPr="00FE02DC" w:rsidRDefault="005807CD" w:rsidP="005807CD">
      <w:pPr>
        <w:autoSpaceDE w:val="0"/>
        <w:autoSpaceDN w:val="0"/>
        <w:adjustRightInd w:val="0"/>
        <w:spacing w:before="100" w:beforeAutospacing="1" w:line="273" w:lineRule="auto"/>
        <w:jc w:val="center"/>
        <w:rPr>
          <w:rFonts w:ascii="Times New Roman" w:eastAsia="Calibri" w:hAnsi="Times New Roman" w:cs="Times New Roman"/>
        </w:rPr>
      </w:pPr>
      <w:r w:rsidRPr="00FE02DC">
        <w:rPr>
          <w:rFonts w:ascii="Times New Roman" w:eastAsia="Calibri" w:hAnsi="Times New Roman" w:cs="Times New Roman"/>
        </w:rPr>
        <w:t xml:space="preserve">School of Computer and Information Sciences, University of the </w:t>
      </w:r>
      <w:proofErr w:type="spellStart"/>
      <w:r w:rsidRPr="00FE02DC">
        <w:rPr>
          <w:rFonts w:ascii="Times New Roman" w:eastAsia="Calibri" w:hAnsi="Times New Roman" w:cs="Times New Roman"/>
        </w:rPr>
        <w:t>Cumberlands</w:t>
      </w:r>
      <w:proofErr w:type="spellEnd"/>
    </w:p>
    <w:p w:rsidR="005807CD" w:rsidRPr="00FE02DC" w:rsidRDefault="005807CD" w:rsidP="005807CD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</w:rPr>
      </w:pPr>
      <w:r w:rsidRPr="00FE02DC">
        <w:rPr>
          <w:rFonts w:ascii="Times New Roman" w:eastAsia="Calibri" w:hAnsi="Times New Roman" w:cs="Times New Roman"/>
        </w:rPr>
        <w:t>MSAI532 - M51 Natural Language Processing</w:t>
      </w:r>
    </w:p>
    <w:p w:rsidR="005807CD" w:rsidRPr="00FE02DC" w:rsidRDefault="005807CD" w:rsidP="005807CD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 w:rsidRPr="00FE02DC">
        <w:rPr>
          <w:rFonts w:ascii="Times New Roman" w:eastAsia="Calibri" w:hAnsi="Times New Roman" w:cs="Times New Roman"/>
          <w:spacing w:val="-1"/>
          <w:shd w:val="clear" w:color="auto" w:fill="FFFFFF"/>
        </w:rPr>
        <w:t>Dr. Toni Farley</w:t>
      </w:r>
    </w:p>
    <w:p w:rsidR="005807CD" w:rsidRPr="00FE02DC" w:rsidRDefault="005807CD" w:rsidP="005807CD">
      <w:pPr>
        <w:spacing w:before="100" w:beforeAutospacing="1" w:line="480" w:lineRule="auto"/>
        <w:jc w:val="center"/>
        <w:rPr>
          <w:rFonts w:ascii="Times New Roman" w:eastAsia="Calibri" w:hAnsi="Times New Roman" w:cs="Times New Roman"/>
          <w:spacing w:val="-1"/>
          <w:shd w:val="clear" w:color="auto" w:fill="FFFFFF"/>
        </w:rPr>
      </w:pPr>
      <w:r>
        <w:rPr>
          <w:rFonts w:ascii="Times New Roman" w:eastAsia="Calibri" w:hAnsi="Times New Roman" w:cs="Times New Roman"/>
          <w:spacing w:val="-1"/>
          <w:shd w:val="clear" w:color="auto" w:fill="FFFFFF"/>
        </w:rPr>
        <w:t>Feb 0</w:t>
      </w:r>
      <w:r w:rsidR="007D0168">
        <w:rPr>
          <w:rFonts w:ascii="Times New Roman" w:eastAsia="Calibri" w:hAnsi="Times New Roman" w:cs="Times New Roman"/>
          <w:spacing w:val="-1"/>
          <w:shd w:val="clear" w:color="auto" w:fill="FFFFFF"/>
        </w:rPr>
        <w:t>1</w:t>
      </w:r>
      <w:r w:rsidRPr="00FE02DC">
        <w:rPr>
          <w:rFonts w:ascii="Times New Roman" w:eastAsia="Calibri" w:hAnsi="Times New Roman" w:cs="Times New Roman"/>
          <w:spacing w:val="-1"/>
          <w:shd w:val="clear" w:color="auto" w:fill="FFFFFF"/>
        </w:rPr>
        <w:t>, 2025</w:t>
      </w: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A018BF">
      <w:pPr>
        <w:spacing w:line="480" w:lineRule="auto"/>
        <w:ind w:left="720" w:hanging="360"/>
      </w:pPr>
    </w:p>
    <w:p w:rsidR="005807CD" w:rsidRDefault="005807CD" w:rsidP="005240EC">
      <w:pPr>
        <w:spacing w:line="480" w:lineRule="auto"/>
      </w:pPr>
    </w:p>
    <w:p w:rsidR="002C022C" w:rsidRDefault="002C022C" w:rsidP="005240EC">
      <w:pPr>
        <w:spacing w:line="480" w:lineRule="auto"/>
      </w:pPr>
    </w:p>
    <w:p w:rsidR="008739E0" w:rsidRPr="00150609" w:rsidRDefault="00150609" w:rsidP="0015060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8739E0" w:rsidRPr="00150609">
        <w:rPr>
          <w:rFonts w:ascii="Times New Roman" w:hAnsi="Times New Roman" w:cs="Times New Roman"/>
          <w:b/>
          <w:bCs/>
        </w:rPr>
        <w:t>Describe RNN Encoder</w:t>
      </w:r>
      <w:r w:rsidR="00931236" w:rsidRPr="00150609">
        <w:rPr>
          <w:rFonts w:ascii="Times New Roman" w:hAnsi="Times New Roman" w:cs="Times New Roman"/>
          <w:b/>
          <w:bCs/>
        </w:rPr>
        <w:t>-</w:t>
      </w:r>
      <w:r w:rsidR="008739E0" w:rsidRPr="00150609">
        <w:rPr>
          <w:rFonts w:ascii="Times New Roman" w:hAnsi="Times New Roman" w:cs="Times New Roman"/>
          <w:b/>
          <w:bCs/>
        </w:rPr>
        <w:t>Decoder from section 2.1: use some numbers to exemplify.</w:t>
      </w:r>
    </w:p>
    <w:p w:rsidR="008739E0" w:rsidRPr="009A3E4E" w:rsidRDefault="002651C9" w:rsidP="00A018BF">
      <w:pPr>
        <w:pStyle w:val="NormalWeb"/>
        <w:spacing w:before="0" w:beforeAutospacing="0" w:after="0" w:afterAutospacing="0" w:line="480" w:lineRule="auto"/>
      </w:pPr>
      <w:r>
        <w:t>T</w:t>
      </w:r>
      <w:r w:rsidR="008739E0" w:rsidRPr="009A3E4E">
        <w:t>he Recurrent Neural Network (RNN) Encoder</w:t>
      </w:r>
      <w:r w:rsidR="008739E0" w:rsidRPr="009A3E4E">
        <w:t>-</w:t>
      </w:r>
      <w:r w:rsidR="008739E0" w:rsidRPr="009A3E4E">
        <w:t xml:space="preserve">Decoder framework </w:t>
      </w:r>
      <w:r>
        <w:t>i</w:t>
      </w:r>
      <w:r w:rsidR="008739E0" w:rsidRPr="009A3E4E">
        <w:t xml:space="preserve">s a network that </w:t>
      </w:r>
      <w:r w:rsidR="008739E0" w:rsidRPr="009A3E4E">
        <w:t xml:space="preserve">encodes an input sentence </w:t>
      </w:r>
      <m:oMath>
        <m:r>
          <w:rPr>
            <w:rStyle w:val="katex-mathml"/>
            <w:rFonts w:ascii="Cambria Math" w:hAnsi="Cambria Math"/>
          </w:rPr>
          <m:t>x</m:t>
        </m:r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hAnsi="Cambria Math"/>
          </w:rPr>
          <m:t xml:space="preserve"> )</m:t>
        </m:r>
      </m:oMath>
      <w:r w:rsidR="008739E0" w:rsidRPr="009A3E4E">
        <w:t xml:space="preserve"> into a fixed-length vector </w:t>
      </w:r>
      <m:oMath>
        <m:r>
          <w:rPr>
            <w:rStyle w:val="katex-mathml"/>
            <w:rFonts w:ascii="Cambria Math" w:hAnsi="Cambria Math"/>
          </w:rPr>
          <m:t>c</m:t>
        </m:r>
      </m:oMath>
      <w:r w:rsidR="008739E0" w:rsidRPr="009A3E4E">
        <w:t xml:space="preserve">, which is then used to generate a translated output sentence </w:t>
      </w:r>
      <m:oMath>
        <m:r>
          <w:rPr>
            <w:rStyle w:val="katex-mathml"/>
            <w:rFonts w:ascii="Cambria Math" w:hAnsi="Cambria Math"/>
          </w:rPr>
          <m:t>y</m:t>
        </m:r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 xml:space="preserve"> )</m:t>
        </m:r>
      </m:oMath>
      <w:r w:rsidR="00B074A5" w:rsidRPr="009A3E4E">
        <w:t xml:space="preserve"> </w:t>
      </w:r>
      <w:r w:rsidR="008739E0" w:rsidRPr="009A3E4E">
        <w:rPr>
          <w:rStyle w:val="katex-mathml"/>
        </w:rPr>
        <w:t xml:space="preserve"> </w:t>
      </w:r>
      <w:r w:rsidR="008739E0" w:rsidRPr="009A3E4E">
        <w:t>(</w:t>
      </w:r>
      <w:proofErr w:type="spellStart"/>
      <w:r w:rsidR="008739E0" w:rsidRPr="009A3E4E">
        <w:t>Bahdanau</w:t>
      </w:r>
      <w:proofErr w:type="spellEnd"/>
      <w:r w:rsidR="008739E0" w:rsidRPr="009A3E4E">
        <w:t xml:space="preserve"> et al., 2015).</w:t>
      </w:r>
      <w:r w:rsidR="008739E0" w:rsidRPr="009A3E4E">
        <w:t xml:space="preserve"> This is</w:t>
      </w:r>
      <w:r w:rsidR="008739E0" w:rsidRPr="009A3E4E">
        <w:t xml:space="preserve"> a two-step process for translating sentences</w:t>
      </w:r>
      <w:r w:rsidR="008739E0" w:rsidRPr="009A3E4E">
        <w:t xml:space="preserve">. </w:t>
      </w:r>
      <w:r w:rsidR="008739E0" w:rsidRPr="009A3E4E">
        <w:t xml:space="preserve">First, the </w:t>
      </w:r>
      <w:r w:rsidR="008739E0" w:rsidRPr="009A3E4E">
        <w:rPr>
          <w:rStyle w:val="Strong"/>
          <w:b w:val="0"/>
          <w:bCs w:val="0"/>
        </w:rPr>
        <w:t>encoder</w:t>
      </w:r>
      <w:r w:rsidR="008739E0" w:rsidRPr="009A3E4E">
        <w:t xml:space="preserve"> reads the whole sentence in one language and turns it into a summar</w:t>
      </w:r>
      <w:r w:rsidR="008739E0" w:rsidRPr="009A3E4E">
        <w:t xml:space="preserve">y of </w:t>
      </w:r>
      <w:r w:rsidR="008739E0" w:rsidRPr="009A3E4E">
        <w:t xml:space="preserve">a single fixed-length </w:t>
      </w:r>
      <w:r w:rsidR="00F80B72">
        <w:t xml:space="preserve">vector </w:t>
      </w:r>
      <w:r w:rsidR="008739E0" w:rsidRPr="009A3E4E">
        <w:t xml:space="preserve">code. Then, the </w:t>
      </w:r>
      <w:r w:rsidR="008739E0" w:rsidRPr="009A3E4E">
        <w:rPr>
          <w:rStyle w:val="Strong"/>
          <w:b w:val="0"/>
          <w:bCs w:val="0"/>
        </w:rPr>
        <w:t>decoder</w:t>
      </w:r>
      <w:r w:rsidR="008739E0" w:rsidRPr="009A3E4E">
        <w:t xml:space="preserve"> takes that code and generates the translation in the target language, word by word.</w:t>
      </w:r>
    </w:p>
    <w:p w:rsidR="00A018BF" w:rsidRPr="009A3E4E" w:rsidRDefault="008739E0" w:rsidP="00A018BF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739E0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imagine translating </w:t>
      </w:r>
      <w:r w:rsidRPr="00873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“I love </w:t>
      </w:r>
      <w:r w:rsidRPr="009A3E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MSAI532 Class</w:t>
      </w:r>
      <w:r w:rsidRPr="00873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8739E0">
        <w:rPr>
          <w:rFonts w:ascii="Times New Roman" w:eastAsia="Times New Roman" w:hAnsi="Times New Roman" w:cs="Times New Roman"/>
          <w:kern w:val="0"/>
          <w14:ligatures w14:val="none"/>
        </w:rPr>
        <w:t xml:space="preserve"> from English to French. 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Phase: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Since t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he sentence 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I love MSAI532 Class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four (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words.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Each word is converted into a hidden state.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n, the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final hidden state stores the sentence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’s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meaning.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 hidden states: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h₁: (0.3, 0.5, …) → 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h₂: (0.6, 0.2, …) → 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love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h₄ (Final State): (0.8, 0.4, …) → 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Class</w:t>
      </w:r>
      <w:r w:rsidR="00150609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(summary of sentence)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Decoding Phase:</w:t>
      </w:r>
    </w:p>
    <w:p w:rsidR="00150609" w:rsidRDefault="00150609" w:rsidP="00150609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50609">
        <w:rPr>
          <w:rFonts w:ascii="Times New Roman" w:eastAsia="Times New Roman" w:hAnsi="Times New Roman" w:cs="Times New Roman"/>
          <w:kern w:val="0"/>
          <w14:ligatures w14:val="none"/>
        </w:rPr>
        <w:t>Once the encoder has processed the input sentence and generated a final hidden state (h₄), the decoder takes over to generate the translation. The decoder works one word at a time, using the previously generated word and the context from the encoder's hidden state to predict the next word.</w:t>
      </w:r>
    </w:p>
    <w:p w:rsidR="00A018BF" w:rsidRPr="00150609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1506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Decoding steps (probability assignment)</w:t>
      </w:r>
      <w:r w:rsidRPr="009A3E4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Step 1: "J’" (90%)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Step 2: "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aime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(95%)</w:t>
      </w:r>
    </w:p>
    <w:p w:rsidR="00A018BF" w:rsidRPr="009A3E4E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Step 3: "MSAI532" (100%)</w:t>
      </w:r>
    </w:p>
    <w:p w:rsidR="00A018BF" w:rsidRDefault="00A018BF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Step 4: "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Classe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(92%)</w:t>
      </w:r>
    </w:p>
    <w:p w:rsidR="00150609" w:rsidRPr="009A3E4E" w:rsidRDefault="00150609" w:rsidP="00150609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609">
        <w:rPr>
          <w:rFonts w:ascii="Times New Roman" w:eastAsia="Times New Roman" w:hAnsi="Times New Roman" w:cs="Times New Roman"/>
          <w:kern w:val="0"/>
          <w14:ligatures w14:val="none"/>
        </w:rPr>
        <w:t>Final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>, t</w:t>
      </w:r>
      <w:r w:rsidRPr="00150609">
        <w:rPr>
          <w:rFonts w:ascii="Times New Roman" w:eastAsia="Times New Roman" w:hAnsi="Times New Roman" w:cs="Times New Roman"/>
          <w:kern w:val="0"/>
          <w14:ligatures w14:val="none"/>
        </w:rPr>
        <w:t>he completed French translation is: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0609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150609">
        <w:rPr>
          <w:rFonts w:ascii="Times New Roman" w:eastAsia="Times New Roman" w:hAnsi="Times New Roman" w:cs="Times New Roman"/>
          <w:kern w:val="0"/>
          <w14:ligatures w14:val="none"/>
        </w:rPr>
        <w:t>J’adore</w:t>
      </w:r>
      <w:proofErr w:type="spellEnd"/>
      <w:r w:rsidRPr="00150609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150609">
        <w:rPr>
          <w:rFonts w:ascii="Times New Roman" w:eastAsia="Times New Roman" w:hAnsi="Times New Roman" w:cs="Times New Roman"/>
          <w:kern w:val="0"/>
          <w14:ligatures w14:val="none"/>
        </w:rPr>
        <w:t>classe</w:t>
      </w:r>
      <w:proofErr w:type="spellEnd"/>
      <w:r w:rsidRPr="00150609">
        <w:rPr>
          <w:rFonts w:ascii="Times New Roman" w:eastAsia="Times New Roman" w:hAnsi="Times New Roman" w:cs="Times New Roman"/>
          <w:kern w:val="0"/>
          <w14:ligatures w14:val="none"/>
        </w:rPr>
        <w:t xml:space="preserve"> MSAI532."</w:t>
      </w:r>
    </w:p>
    <w:p w:rsidR="008739E0" w:rsidRPr="008739E0" w:rsidRDefault="007E4316" w:rsidP="00A018BF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8739E0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ne limitation </w:t>
      </w:r>
      <w:r w:rsidR="00E72449" w:rsidRPr="009A3E4E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this </w:t>
      </w:r>
      <w:r w:rsidR="008739E0" w:rsidRPr="009A3E4E">
        <w:rPr>
          <w:rFonts w:ascii="Times New Roman" w:eastAsia="Times New Roman" w:hAnsi="Times New Roman" w:cs="Times New Roman"/>
          <w:kern w:val="0"/>
          <w14:ligatures w14:val="none"/>
        </w:rPr>
        <w:t>is that</w:t>
      </w:r>
      <w:r w:rsidR="008739E0" w:rsidRPr="008739E0">
        <w:rPr>
          <w:rFonts w:ascii="Times New Roman" w:eastAsia="Times New Roman" w:hAnsi="Times New Roman" w:cs="Times New Roman"/>
          <w:kern w:val="0"/>
          <w14:ligatures w14:val="none"/>
        </w:rPr>
        <w:t xml:space="preserve"> if the sentence is too long, squeezing everything into one fixed-length summary</w:t>
      </w:r>
      <w:r w:rsidR="008739E0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(vector)</w:t>
      </w:r>
      <w:r w:rsidR="008739E0" w:rsidRPr="008739E0">
        <w:rPr>
          <w:rFonts w:ascii="Times New Roman" w:eastAsia="Times New Roman" w:hAnsi="Times New Roman" w:cs="Times New Roman"/>
          <w:kern w:val="0"/>
          <w14:ligatures w14:val="none"/>
        </w:rPr>
        <w:t xml:space="preserve"> becomes difficult. The longer the sentence, the harder it is to capture all the details, making translations less accurate.</w:t>
      </w:r>
    </w:p>
    <w:p w:rsidR="00E72449" w:rsidRPr="00150609" w:rsidRDefault="00150609" w:rsidP="00150609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7E4316" w:rsidRPr="00150609">
        <w:rPr>
          <w:rFonts w:ascii="Times New Roman" w:hAnsi="Times New Roman" w:cs="Times New Roman"/>
          <w:b/>
          <w:bCs/>
        </w:rPr>
        <w:t xml:space="preserve">Describe </w:t>
      </w:r>
      <w:r w:rsidR="00BF0D2A">
        <w:rPr>
          <w:rFonts w:ascii="Times New Roman" w:hAnsi="Times New Roman" w:cs="Times New Roman"/>
          <w:b/>
          <w:bCs/>
        </w:rPr>
        <w:t xml:space="preserve">the </w:t>
      </w:r>
      <w:r w:rsidR="007E4316" w:rsidRPr="00150609">
        <w:rPr>
          <w:rFonts w:ascii="Times New Roman" w:hAnsi="Times New Roman" w:cs="Times New Roman"/>
          <w:b/>
          <w:bCs/>
        </w:rPr>
        <w:t>Decoder general description from section 3.1: use some numbers to</w:t>
      </w:r>
      <w:r w:rsidR="00BE214B" w:rsidRPr="00150609">
        <w:rPr>
          <w:rFonts w:ascii="Times New Roman" w:hAnsi="Times New Roman" w:cs="Times New Roman"/>
          <w:b/>
          <w:bCs/>
        </w:rPr>
        <w:t xml:space="preserve"> </w:t>
      </w:r>
      <w:r w:rsidR="00BE214B" w:rsidRPr="00150609">
        <w:rPr>
          <w:rFonts w:ascii="Times New Roman" w:hAnsi="Times New Roman" w:cs="Times New Roman"/>
          <w:b/>
          <w:bCs/>
        </w:rPr>
        <w:t>exemplify</w:t>
      </w:r>
    </w:p>
    <w:p w:rsidR="007E4316" w:rsidRPr="009A3E4E" w:rsidRDefault="007E4316" w:rsidP="00A018BF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The decoder generates a target sentence by predicting the probability of each target word given the previous words and a context vector. Each word is generated using the formula:</w:t>
      </w:r>
    </w:p>
    <w:p w:rsidR="007E4316" w:rsidRPr="009A3E4E" w:rsidRDefault="00E72449" w:rsidP="00A018BF">
      <w:pPr>
        <w:spacing w:line="480" w:lineRule="auto"/>
        <w:rPr>
          <w:rFonts w:ascii="Times New Roman" w:eastAsia="Times New Roman" w:hAnsi="Times New Roman" w:cs="Times New Roman"/>
          <w:kern w:val="0"/>
        </w:rPr>
      </w:pPr>
      <m:oMathPara>
        <m:oMath>
          <m:r>
            <w:rPr>
              <w:rFonts w:ascii="Cambria Math" w:hAnsi="Cambria Math" w:cs="Times New Roman"/>
              <w:kern w:val="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>-1, x</m:t>
              </m:r>
            </m:e>
          </m:d>
          <m:r>
            <w:rPr>
              <w:rFonts w:ascii="Cambria Math" w:hAnsi="Cambria Math" w:cs="Times New Roman"/>
              <w:kern w:val="0"/>
            </w:rPr>
            <m:t>= g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sub>
              </m:sSub>
            </m:e>
          </m:d>
        </m:oMath>
      </m:oMathPara>
    </w:p>
    <w:p w:rsidR="00E72449" w:rsidRPr="009A3E4E" w:rsidRDefault="00E72449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s</m:t>
            </m:r>
          </m:e>
          <m:sub>
            <m:r>
              <w:rPr>
                <w:rFonts w:ascii="Cambria Math" w:hAnsi="Cambria Math" w:cs="Times New Roman"/>
                <w:kern w:val="0"/>
              </w:rPr>
              <m:t>i</m:t>
            </m:r>
          </m:sub>
        </m:sSub>
        <m:r>
          <w:rPr>
            <w:rFonts w:ascii="Cambria Math" w:hAnsi="Cambria Math" w:cs="Times New Roman"/>
            <w:kern w:val="0"/>
          </w:rPr>
          <m:t xml:space="preserve"> </m:t>
        </m:r>
      </m:oMath>
      <w:r w:rsidRPr="009A3E4E">
        <w:rPr>
          <w:rFonts w:ascii="Times New Roman" w:hAnsi="Times New Roman" w:cs="Times New Roman"/>
        </w:rPr>
        <w:t xml:space="preserve">is the decoder's hidden state at </w:t>
      </w:r>
      <w:r w:rsidRPr="009A3E4E">
        <w:rPr>
          <w:rFonts w:ascii="Times New Roman" w:hAnsi="Times New Roman" w:cs="Times New Roman"/>
        </w:rPr>
        <w:t xml:space="preserve">a </w:t>
      </w:r>
      <w:r w:rsidRPr="009A3E4E">
        <w:rPr>
          <w:rFonts w:ascii="Times New Roman" w:hAnsi="Times New Roman" w:cs="Times New Roman"/>
        </w:rPr>
        <w:t xml:space="preserve">time </w:t>
      </w:r>
      <m:oMath>
        <m:r>
          <w:rPr>
            <w:rStyle w:val="mord"/>
            <w:rFonts w:ascii="Cambria Math" w:hAnsi="Cambria Math" w:cs="Times New Roman"/>
          </w:rPr>
          <m:t>i</m:t>
        </m:r>
      </m:oMath>
      <w:r w:rsidRPr="009A3E4E">
        <w:rPr>
          <w:rFonts w:ascii="Times New Roman" w:hAnsi="Times New Roman" w:cs="Times New Roman"/>
        </w:rPr>
        <w:t>, an</w:t>
      </w:r>
      <w:r w:rsidRPr="009A3E4E">
        <w:rPr>
          <w:rFonts w:ascii="Times New Roman" w:hAnsi="Times New Roman" w:cs="Times New Roman"/>
        </w:rPr>
        <w:t>d</w:t>
      </w:r>
      <w:r w:rsidRPr="009A3E4E">
        <w:rPr>
          <w:rFonts w:ascii="Times New Roman" w:eastAsiaTheme="minorEastAsia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</w:rPr>
              <m:t>i</m:t>
            </m:r>
          </m:sub>
        </m:sSub>
      </m:oMath>
      <w:r w:rsidRPr="009A3E4E">
        <w:rPr>
          <w:rStyle w:val="vlist-s"/>
          <w:rFonts w:ascii="Times New Roman" w:hAnsi="Times New Roman" w:cs="Times New Roman"/>
        </w:rPr>
        <w:t>​</w:t>
      </w:r>
      <w:r w:rsidRPr="009A3E4E">
        <w:rPr>
          <w:rFonts w:ascii="Times New Roman" w:hAnsi="Times New Roman" w:cs="Times New Roman"/>
        </w:rPr>
        <w:t xml:space="preserve"> is a context vector specific to each target word (</w:t>
      </w:r>
      <w:proofErr w:type="spellStart"/>
      <w:r w:rsidRPr="009A3E4E">
        <w:rPr>
          <w:rFonts w:ascii="Times New Roman" w:hAnsi="Times New Roman" w:cs="Times New Roman"/>
        </w:rPr>
        <w:t>Bahdanau</w:t>
      </w:r>
      <w:proofErr w:type="spellEnd"/>
      <w:r w:rsidRPr="009A3E4E">
        <w:rPr>
          <w:rFonts w:ascii="Times New Roman" w:hAnsi="Times New Roman" w:cs="Times New Roman"/>
        </w:rPr>
        <w:t xml:space="preserve"> et al., 2015, p. 3)</w:t>
      </w:r>
      <w:r w:rsidRPr="009A3E4E">
        <w:rPr>
          <w:rFonts w:ascii="Times New Roman" w:hAnsi="Times New Roman" w:cs="Times New Roman"/>
        </w:rPr>
        <w:t>.</w:t>
      </w:r>
    </w:p>
    <w:p w:rsidR="00E72449" w:rsidRPr="009A3E4E" w:rsidRDefault="00E72449" w:rsidP="00A018BF">
      <w:pPr>
        <w:spacing w:line="480" w:lineRule="auto"/>
        <w:ind w:firstLine="720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Based on this, for instance, we want to translate the word “</w:t>
      </w:r>
      <w:r w:rsidRPr="009A3E4E">
        <w:rPr>
          <w:rFonts w:ascii="Times New Roman" w:hAnsi="Times New Roman" w:cs="Times New Roman"/>
          <w:b/>
          <w:bCs/>
        </w:rPr>
        <w:t xml:space="preserve">I am an executive program student at the University of the </w:t>
      </w:r>
      <w:proofErr w:type="spellStart"/>
      <w:r w:rsidRPr="009A3E4E">
        <w:rPr>
          <w:rFonts w:ascii="Times New Roman" w:hAnsi="Times New Roman" w:cs="Times New Roman"/>
          <w:b/>
          <w:bCs/>
        </w:rPr>
        <w:t>Cumberlands</w:t>
      </w:r>
      <w:proofErr w:type="spellEnd"/>
      <w:r w:rsidRPr="009A3E4E">
        <w:rPr>
          <w:rFonts w:ascii="Times New Roman" w:hAnsi="Times New Roman" w:cs="Times New Roman"/>
          <w:b/>
          <w:bCs/>
        </w:rPr>
        <w:t>.</w:t>
      </w:r>
      <w:r w:rsidRPr="009A3E4E">
        <w:rPr>
          <w:rFonts w:ascii="Times New Roman" w:hAnsi="Times New Roman" w:cs="Times New Roman"/>
        </w:rPr>
        <w:t xml:space="preserve">” Since the </w:t>
      </w:r>
      <w:r w:rsidRPr="009A3E4E">
        <w:rPr>
          <w:rFonts w:ascii="Times New Roman" w:hAnsi="Times New Roman" w:cs="Times New Roman"/>
        </w:rPr>
        <w:t xml:space="preserve">input sentence has </w:t>
      </w:r>
      <w:r w:rsidRPr="009A3E4E">
        <w:rPr>
          <w:rStyle w:val="Strong"/>
          <w:rFonts w:ascii="Times New Roman" w:hAnsi="Times New Roman" w:cs="Times New Roman"/>
        </w:rPr>
        <w:t>1</w:t>
      </w:r>
      <w:r w:rsidRPr="009A3E4E">
        <w:rPr>
          <w:rStyle w:val="Strong"/>
          <w:rFonts w:ascii="Times New Roman" w:hAnsi="Times New Roman" w:cs="Times New Roman"/>
        </w:rPr>
        <w:t>2</w:t>
      </w:r>
      <w:r w:rsidRPr="009A3E4E">
        <w:rPr>
          <w:rStyle w:val="Strong"/>
          <w:rFonts w:ascii="Times New Roman" w:hAnsi="Times New Roman" w:cs="Times New Roman"/>
        </w:rPr>
        <w:t xml:space="preserve"> words</w:t>
      </w:r>
      <w:r w:rsidRPr="009A3E4E">
        <w:rPr>
          <w:rFonts w:ascii="Times New Roman" w:hAnsi="Times New Roman" w:cs="Times New Roman"/>
        </w:rPr>
        <w:t xml:space="preserve"> (so </w:t>
      </w: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</w:rPr>
              <m:t>T</m:t>
            </m:r>
          </m:e>
          <m:sub>
            <m:r>
              <w:rPr>
                <w:rStyle w:val="katex-mathml"/>
                <w:rFonts w:ascii="Cambria Math" w:hAnsi="Cambria Math" w:cs="Times New Roman"/>
              </w:rPr>
              <m:t>x</m:t>
            </m:r>
          </m:sub>
        </m:sSub>
        <m:r>
          <w:rPr>
            <w:rStyle w:val="katex-mathml"/>
            <w:rFonts w:ascii="Cambria Math" w:hAnsi="Cambria Math" w:cs="Times New Roman"/>
          </w:rPr>
          <m:t>=12</m:t>
        </m:r>
      </m:oMath>
      <w:r w:rsidRPr="009A3E4E">
        <w:rPr>
          <w:rFonts w:ascii="Times New Roman" w:hAnsi="Times New Roman" w:cs="Times New Roman"/>
        </w:rPr>
        <w:t>)</w:t>
      </w:r>
      <w:r w:rsidR="00C85EAC" w:rsidRPr="009A3E4E">
        <w:rPr>
          <w:rFonts w:ascii="Times New Roman" w:hAnsi="Times New Roman" w:cs="Times New Roman"/>
        </w:rPr>
        <w:t>,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the model assigns different attention scores</w:t>
      </w:r>
      <w:r w:rsidR="00C85EAC" w:rsidRPr="009A3E4E">
        <w:rPr>
          <w:rFonts w:ascii="Times New Roman" w:hAnsi="Times New Roman" w:cs="Times New Roman"/>
        </w:rPr>
        <w:t xml:space="preserve"> (</w:t>
      </w:r>
      <w:r w:rsidR="00C85EAC" w:rsidRPr="009A3E4E">
        <w:rPr>
          <w:rFonts w:ascii="Times New Roman" w:eastAsia="Times New Roman" w:hAnsi="Times New Roman" w:cs="Times New Roman"/>
          <w:kern w:val="0"/>
          <w14:ligatures w14:val="none"/>
        </w:rPr>
        <w:t>probability of each target word given the previous words and a context vector</w:t>
      </w:r>
      <w:r w:rsidR="00C85EAC" w:rsidRPr="009A3E4E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9A3E4E">
        <w:rPr>
          <w:rFonts w:ascii="Times New Roman" w:hAnsi="Times New Roman" w:cs="Times New Roman"/>
        </w:rPr>
        <w:t xml:space="preserve"> to different words at each step</w:t>
      </w:r>
      <w:r w:rsidRPr="009A3E4E">
        <w:rPr>
          <w:rFonts w:ascii="Times New Roman" w:hAnsi="Times New Roman" w:cs="Times New Roman"/>
        </w:rPr>
        <w:t xml:space="preserve"> i</w:t>
      </w:r>
      <w:r w:rsidRPr="009A3E4E">
        <w:rPr>
          <w:rFonts w:ascii="Times New Roman" w:hAnsi="Times New Roman" w:cs="Times New Roman"/>
        </w:rPr>
        <w:t>nstead of relying on just one overall summary</w:t>
      </w:r>
      <w:r w:rsidRPr="009A3E4E">
        <w:rPr>
          <w:rFonts w:ascii="Times New Roman" w:hAnsi="Times New Roman" w:cs="Times New Roman"/>
        </w:rPr>
        <w:t>.</w:t>
      </w:r>
      <w:r w:rsidR="00C85EAC" w:rsidRPr="009A3E4E">
        <w:rPr>
          <w:rFonts w:ascii="Times New Roman" w:hAnsi="Times New Roman" w:cs="Times New Roman"/>
        </w:rPr>
        <w:t xml:space="preserve"> </w:t>
      </w:r>
      <w:r w:rsidR="00C85EAC" w:rsidRPr="009A3E4E">
        <w:rPr>
          <w:rFonts w:ascii="Times New Roman" w:hAnsi="Times New Roman" w:cs="Times New Roman"/>
        </w:rPr>
        <w:t>When generating the first word of the translation</w:t>
      </w:r>
      <w:r w:rsidR="00C85EAC" w:rsidRPr="009A3E4E">
        <w:rPr>
          <w:rFonts w:ascii="Times New Roman" w:hAnsi="Times New Roman" w:cs="Times New Roman"/>
        </w:rPr>
        <w:t>, i</w:t>
      </w:r>
      <w:r w:rsidR="00C85EAC" w:rsidRPr="009A3E4E">
        <w:rPr>
          <w:rFonts w:ascii="Times New Roman" w:hAnsi="Times New Roman" w:cs="Times New Roman"/>
        </w:rPr>
        <w:t>t might assign 50% attention to word 1, 30% to word 2, and the rest spread out across other words.</w:t>
      </w:r>
      <w:r w:rsidR="00C85EAC" w:rsidRPr="009A3E4E">
        <w:rPr>
          <w:rFonts w:ascii="Times New Roman" w:hAnsi="Times New Roman" w:cs="Times New Roman"/>
        </w:rPr>
        <w:t xml:space="preserve"> </w:t>
      </w:r>
      <w:r w:rsidR="00C85EAC" w:rsidRPr="009A3E4E">
        <w:rPr>
          <w:rFonts w:ascii="Times New Roman" w:hAnsi="Times New Roman" w:cs="Times New Roman"/>
        </w:rPr>
        <w:t>For the second word of the translation</w:t>
      </w:r>
      <w:r w:rsidR="00C85EAC" w:rsidRPr="009A3E4E">
        <w:rPr>
          <w:rFonts w:ascii="Times New Roman" w:hAnsi="Times New Roman" w:cs="Times New Roman"/>
        </w:rPr>
        <w:t>, t</w:t>
      </w:r>
      <w:r w:rsidR="00C85EAC" w:rsidRPr="009A3E4E">
        <w:rPr>
          <w:rFonts w:ascii="Times New Roman" w:hAnsi="Times New Roman" w:cs="Times New Roman"/>
        </w:rPr>
        <w:t>he focus shifts, maybe 60% on word 3 and 40% on word 4.</w:t>
      </w:r>
      <w:r w:rsidR="00C85EAC" w:rsidRPr="009A3E4E">
        <w:rPr>
          <w:rFonts w:ascii="Times New Roman" w:hAnsi="Times New Roman" w:cs="Times New Roman"/>
        </w:rPr>
        <w:t xml:space="preserve"> </w:t>
      </w:r>
      <w:r w:rsidR="00C85EAC" w:rsidRPr="009A3E4E">
        <w:rPr>
          <w:rFonts w:ascii="Times New Roman" w:hAnsi="Times New Roman" w:cs="Times New Roman"/>
        </w:rPr>
        <w:t>This continues for every word in the translation</w:t>
      </w:r>
      <w:r w:rsidR="00C85EAC" w:rsidRPr="009A3E4E">
        <w:rPr>
          <w:rFonts w:ascii="Times New Roman" w:hAnsi="Times New Roman" w:cs="Times New Roman"/>
        </w:rPr>
        <w:t xml:space="preserve"> until completion</w:t>
      </w:r>
      <w:r w:rsidR="00C85EAC" w:rsidRPr="009A3E4E">
        <w:rPr>
          <w:rFonts w:ascii="Times New Roman" w:hAnsi="Times New Roman" w:cs="Times New Roman"/>
        </w:rPr>
        <w:t>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  <w:b/>
          <w:bCs/>
        </w:rPr>
      </w:pPr>
      <w:r w:rsidRPr="009A3E4E">
        <w:rPr>
          <w:rFonts w:ascii="Times New Roman" w:hAnsi="Times New Roman" w:cs="Times New Roman"/>
          <w:b/>
          <w:bCs/>
        </w:rPr>
        <w:t>Example: Translating Sentence with Attention Weights</w:t>
      </w:r>
    </w:p>
    <w:p w:rsidR="007C072A" w:rsidRPr="009A3E4E" w:rsidRDefault="007C072A" w:rsidP="009A3E4E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lastRenderedPageBreak/>
        <w:t>Input Sentence (English, 12 words, Tₓ = 12):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 xml:space="preserve">"I am an executive program student at the University of the </w:t>
      </w:r>
      <w:proofErr w:type="spellStart"/>
      <w:r w:rsidRPr="009A3E4E">
        <w:rPr>
          <w:rFonts w:ascii="Times New Roman" w:hAnsi="Times New Roman" w:cs="Times New Roman"/>
        </w:rPr>
        <w:t>Cumberlands</w:t>
      </w:r>
      <w:proofErr w:type="spellEnd"/>
      <w:r w:rsidRPr="009A3E4E">
        <w:rPr>
          <w:rFonts w:ascii="Times New Roman" w:hAnsi="Times New Roman" w:cs="Times New Roman"/>
        </w:rPr>
        <w:t>."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  <w:b/>
          <w:bCs/>
        </w:rPr>
        <w:t>Step 1</w:t>
      </w:r>
      <w:r w:rsidRPr="009A3E4E">
        <w:rPr>
          <w:rFonts w:ascii="Times New Roman" w:hAnsi="Times New Roman" w:cs="Times New Roman"/>
        </w:rPr>
        <w:t>: Predicting the First Word ("Je")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model distributes attention across the input words: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"I" (50%), "am" (30%), other words (spread across remaining 20%)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decoder predicts: "Je" (French for "I").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  <w:b/>
          <w:bCs/>
        </w:rPr>
        <w:t>Step 2</w:t>
      </w:r>
      <w:r w:rsidRPr="009A3E4E">
        <w:rPr>
          <w:rFonts w:ascii="Times New Roman" w:hAnsi="Times New Roman" w:cs="Times New Roman"/>
        </w:rPr>
        <w:t>: Predicting the Second Word ("suis")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Focus shifts: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"am" (60%), "an" (40%), rest = 0%.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decoder generates: "suis" (French for "am").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  <w:b/>
          <w:bCs/>
        </w:rPr>
        <w:t>Step 3:</w:t>
      </w:r>
      <w:r w:rsidRPr="009A3E4E">
        <w:rPr>
          <w:rFonts w:ascii="Times New Roman" w:hAnsi="Times New Roman" w:cs="Times New Roman"/>
        </w:rPr>
        <w:t xml:space="preserve"> Predicting "un" (for "an")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Focus on: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"an" (60%), "executive" (40%).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It predicts: "un" (French for "an").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  <w:b/>
          <w:bCs/>
        </w:rPr>
        <w:t>Step 4-6:</w:t>
      </w:r>
      <w:r w:rsidRPr="009A3E4E">
        <w:rPr>
          <w:rFonts w:ascii="Times New Roman" w:hAnsi="Times New Roman" w:cs="Times New Roman"/>
        </w:rPr>
        <w:t xml:space="preserve"> Translating "executive program student"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model gradually shifts focus: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"executive" (50%), "program" (40%), "student" (10%) → "</w:t>
      </w:r>
      <w:proofErr w:type="spellStart"/>
      <w:r w:rsidRPr="009A3E4E">
        <w:rPr>
          <w:rFonts w:ascii="Times New Roman" w:hAnsi="Times New Roman" w:cs="Times New Roman"/>
        </w:rPr>
        <w:t>étudiant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en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programme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exécutif</w:t>
      </w:r>
      <w:proofErr w:type="spellEnd"/>
      <w:r w:rsidRPr="009A3E4E">
        <w:rPr>
          <w:rFonts w:ascii="Times New Roman" w:hAnsi="Times New Roman" w:cs="Times New Roman"/>
        </w:rPr>
        <w:t>"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  <w:b/>
          <w:bCs/>
        </w:rPr>
        <w:t>Step 7-12</w:t>
      </w:r>
      <w:r w:rsidRPr="009A3E4E">
        <w:rPr>
          <w:rFonts w:ascii="Times New Roman" w:hAnsi="Times New Roman" w:cs="Times New Roman"/>
        </w:rPr>
        <w:t xml:space="preserve">: Translating "at the University of the </w:t>
      </w:r>
      <w:proofErr w:type="spellStart"/>
      <w:r w:rsidRPr="009A3E4E">
        <w:rPr>
          <w:rFonts w:ascii="Times New Roman" w:hAnsi="Times New Roman" w:cs="Times New Roman"/>
        </w:rPr>
        <w:t>Cumberlands</w:t>
      </w:r>
      <w:proofErr w:type="spellEnd"/>
      <w:r w:rsidRPr="009A3E4E">
        <w:rPr>
          <w:rFonts w:ascii="Times New Roman" w:hAnsi="Times New Roman" w:cs="Times New Roman"/>
        </w:rPr>
        <w:t>"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attention shifts again: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"University" (60%), "</w:t>
      </w:r>
      <w:proofErr w:type="spellStart"/>
      <w:r w:rsidRPr="009A3E4E">
        <w:rPr>
          <w:rFonts w:ascii="Times New Roman" w:hAnsi="Times New Roman" w:cs="Times New Roman"/>
        </w:rPr>
        <w:t>Cumberlands</w:t>
      </w:r>
      <w:proofErr w:type="spellEnd"/>
      <w:r w:rsidRPr="009A3E4E">
        <w:rPr>
          <w:rFonts w:ascii="Times New Roman" w:hAnsi="Times New Roman" w:cs="Times New Roman"/>
        </w:rPr>
        <w:t xml:space="preserve">" (40%) → "à </w:t>
      </w:r>
      <w:proofErr w:type="spellStart"/>
      <w:r w:rsidRPr="009A3E4E">
        <w:rPr>
          <w:rFonts w:ascii="Times New Roman" w:hAnsi="Times New Roman" w:cs="Times New Roman"/>
        </w:rPr>
        <w:t>l’Université</w:t>
      </w:r>
      <w:proofErr w:type="spellEnd"/>
      <w:r w:rsidRPr="009A3E4E">
        <w:rPr>
          <w:rFonts w:ascii="Times New Roman" w:hAnsi="Times New Roman" w:cs="Times New Roman"/>
        </w:rPr>
        <w:t xml:space="preserve"> des </w:t>
      </w:r>
      <w:proofErr w:type="spellStart"/>
      <w:r w:rsidRPr="009A3E4E">
        <w:rPr>
          <w:rFonts w:ascii="Times New Roman" w:hAnsi="Times New Roman" w:cs="Times New Roman"/>
        </w:rPr>
        <w:t>Cumberlands</w:t>
      </w:r>
      <w:proofErr w:type="spellEnd"/>
      <w:r w:rsidRPr="009A3E4E">
        <w:rPr>
          <w:rFonts w:ascii="Times New Roman" w:hAnsi="Times New Roman" w:cs="Times New Roman"/>
        </w:rPr>
        <w:t>."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  <w:b/>
          <w:bCs/>
        </w:rPr>
      </w:pPr>
      <w:r w:rsidRPr="009A3E4E">
        <w:rPr>
          <w:rFonts w:ascii="Times New Roman" w:hAnsi="Times New Roman" w:cs="Times New Roman"/>
          <w:b/>
          <w:bCs/>
        </w:rPr>
        <w:t>Final Translation (French)</w:t>
      </w:r>
    </w:p>
    <w:p w:rsidR="007C072A" w:rsidRPr="009A3E4E" w:rsidRDefault="007C072A" w:rsidP="007C072A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 xml:space="preserve">"Je suis un </w:t>
      </w:r>
      <w:proofErr w:type="spellStart"/>
      <w:r w:rsidRPr="009A3E4E">
        <w:rPr>
          <w:rFonts w:ascii="Times New Roman" w:hAnsi="Times New Roman" w:cs="Times New Roman"/>
        </w:rPr>
        <w:t>étudiant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en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programme</w:t>
      </w:r>
      <w:proofErr w:type="spellEnd"/>
      <w:r w:rsidRPr="009A3E4E">
        <w:rPr>
          <w:rFonts w:ascii="Times New Roman" w:hAnsi="Times New Roman" w:cs="Times New Roman"/>
        </w:rPr>
        <w:t xml:space="preserve"> </w:t>
      </w:r>
      <w:proofErr w:type="spellStart"/>
      <w:r w:rsidRPr="009A3E4E">
        <w:rPr>
          <w:rFonts w:ascii="Times New Roman" w:hAnsi="Times New Roman" w:cs="Times New Roman"/>
        </w:rPr>
        <w:t>exécutif</w:t>
      </w:r>
      <w:proofErr w:type="spellEnd"/>
      <w:r w:rsidRPr="009A3E4E">
        <w:rPr>
          <w:rFonts w:ascii="Times New Roman" w:hAnsi="Times New Roman" w:cs="Times New Roman"/>
        </w:rPr>
        <w:t xml:space="preserve"> à </w:t>
      </w:r>
      <w:proofErr w:type="spellStart"/>
      <w:r w:rsidRPr="009A3E4E">
        <w:rPr>
          <w:rFonts w:ascii="Times New Roman" w:hAnsi="Times New Roman" w:cs="Times New Roman"/>
        </w:rPr>
        <w:t>l’Université</w:t>
      </w:r>
      <w:proofErr w:type="spellEnd"/>
      <w:r w:rsidRPr="009A3E4E">
        <w:rPr>
          <w:rFonts w:ascii="Times New Roman" w:hAnsi="Times New Roman" w:cs="Times New Roman"/>
        </w:rPr>
        <w:t xml:space="preserve"> des </w:t>
      </w:r>
      <w:proofErr w:type="spellStart"/>
      <w:r w:rsidRPr="009A3E4E">
        <w:rPr>
          <w:rFonts w:ascii="Times New Roman" w:hAnsi="Times New Roman" w:cs="Times New Roman"/>
        </w:rPr>
        <w:t>Cumberlands</w:t>
      </w:r>
      <w:proofErr w:type="spellEnd"/>
      <w:r w:rsidRPr="009A3E4E">
        <w:rPr>
          <w:rFonts w:ascii="Times New Roman" w:hAnsi="Times New Roman" w:cs="Times New Roman"/>
        </w:rPr>
        <w:t>."</w:t>
      </w:r>
    </w:p>
    <w:p w:rsidR="00C85EAC" w:rsidRPr="009A3E4E" w:rsidRDefault="00C85EAC" w:rsidP="00DF7F74">
      <w:pPr>
        <w:spacing w:line="480" w:lineRule="auto"/>
        <w:ind w:firstLine="360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lastRenderedPageBreak/>
        <w:t xml:space="preserve">This is an improvement of the </w:t>
      </w:r>
      <w:r w:rsidR="008048C6" w:rsidRPr="009A3E4E">
        <w:rPr>
          <w:rFonts w:ascii="Times New Roman" w:hAnsi="Times New Roman" w:cs="Times New Roman"/>
        </w:rPr>
        <w:t>previous</w:t>
      </w:r>
      <w:r w:rsidRPr="009A3E4E">
        <w:rPr>
          <w:rFonts w:ascii="Times New Roman" w:hAnsi="Times New Roman" w:cs="Times New Roman"/>
        </w:rPr>
        <w:t xml:space="preserve"> models because the</w:t>
      </w:r>
      <w:r w:rsidR="009A3E4E" w:rsidRPr="009A3E4E">
        <w:rPr>
          <w:rFonts w:ascii="Times New Roman" w:hAnsi="Times New Roman" w:cs="Times New Roman"/>
        </w:rPr>
        <w:t xml:space="preserve"> baseline</w:t>
      </w:r>
      <w:r w:rsidRPr="009A3E4E">
        <w:rPr>
          <w:rFonts w:ascii="Times New Roman" w:hAnsi="Times New Roman" w:cs="Times New Roman"/>
        </w:rPr>
        <w:t xml:space="preserve"> models had trouble when sentences got long because they tried to squeeze all the information into a single </w:t>
      </w:r>
      <w:r w:rsidRPr="009A3E4E">
        <w:rPr>
          <w:rFonts w:ascii="Times New Roman" w:hAnsi="Times New Roman" w:cs="Times New Roman"/>
        </w:rPr>
        <w:t>vector dimension</w:t>
      </w:r>
      <w:r w:rsidRPr="009A3E4E">
        <w:rPr>
          <w:rFonts w:ascii="Times New Roman" w:hAnsi="Times New Roman" w:cs="Times New Roman"/>
        </w:rPr>
        <w:t xml:space="preserve">. This approach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lets the model focus on the most relevant words at each step</w:t>
      </w:r>
      <w:r w:rsidRPr="009A3E4E">
        <w:rPr>
          <w:rFonts w:ascii="Times New Roman" w:hAnsi="Times New Roman" w:cs="Times New Roman"/>
        </w:rPr>
        <w:t>, leading to</w:t>
      </w:r>
      <w:r w:rsidRPr="009A3E4E">
        <w:rPr>
          <w:rFonts w:ascii="Times New Roman" w:hAnsi="Times New Roman" w:cs="Times New Roman"/>
          <w:b/>
          <w:bCs/>
        </w:rPr>
        <w:t xml:space="preserve">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better and more accurate translations</w:t>
      </w:r>
      <w:r w:rsidRPr="009A3E4E">
        <w:rPr>
          <w:rFonts w:ascii="Times New Roman" w:hAnsi="Times New Roman" w:cs="Times New Roman"/>
        </w:rPr>
        <w:t>, especially for longer sentences.</w:t>
      </w:r>
    </w:p>
    <w:p w:rsidR="00542ABF" w:rsidRPr="00BF0D2A" w:rsidRDefault="00BF0D2A" w:rsidP="00BF0D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542ABF" w:rsidRPr="00BF0D2A">
        <w:rPr>
          <w:rFonts w:ascii="Times New Roman" w:hAnsi="Times New Roman" w:cs="Times New Roman"/>
          <w:b/>
          <w:bCs/>
        </w:rPr>
        <w:t>Describe Encoder from section 3.2: use some numbers to exemplify.</w:t>
      </w:r>
    </w:p>
    <w:p w:rsidR="00346FE7" w:rsidRPr="009A3E4E" w:rsidRDefault="00346FE7" w:rsidP="00A018BF">
      <w:pPr>
        <w:spacing w:line="48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The encoder in the proposed model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Pr="009A3E4E">
        <w:rPr>
          <w:rFonts w:ascii="Times New Roman" w:hAnsi="Times New Roman" w:cs="Times New Roman"/>
        </w:rPr>
        <w:t>Bahdanau</w:t>
      </w:r>
      <w:proofErr w:type="spellEnd"/>
      <w:r w:rsidRPr="009A3E4E">
        <w:rPr>
          <w:rFonts w:ascii="Times New Roman" w:hAnsi="Times New Roman" w:cs="Times New Roman"/>
        </w:rPr>
        <w:t xml:space="preserve"> et al. (2015),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is a Bidirectional RNN (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BiRNN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), which consists of a forward and backward RNN. The forward RNN processes the sentence from left to right, producing hidden states </w:t>
      </w:r>
      <m:oMath>
        <m:acc>
          <m:accPr>
            <m:chr m:val="⃗"/>
            <m:ctrlPr>
              <w:ins w:id="0" w:author="Unknown" w:date="2024-11-26T09:18:00Z"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w:ins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,…, </m:t>
        </m:r>
        <m:acc>
          <m:accPr>
            <m:chr m:val="⃗"/>
            <m:ctrlPr>
              <w:ins w:id="1" w:author="Unknown" w:date="2024-11-26T09:18:00Z"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w:ins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sub>
                </m:sSub>
              </m:sub>
            </m:sSub>
          </m:e>
        </m:acc>
      </m:oMath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while the backward RNN processes it from right to left, yieldin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g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 </m:t>
        </m:r>
        <m:acc>
          <m:accPr>
            <m:chr m:val="⃖"/>
            <m:ctrlPr>
              <w:ins w:id="2" w:author="Unknown" w:date="2024-11-26T09:18:00Z"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w:ins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,…, </m:t>
        </m:r>
        <m:acc>
          <m:accPr>
            <m:chr m:val="⃖"/>
            <m:ctrlPr>
              <w:ins w:id="3" w:author="Unknown" w:date="2024-11-26T09:18:00Z"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w:ins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x</m:t>
                    </m:r>
                  </m:sub>
                </m:sSub>
              </m:sub>
            </m:sSub>
          </m:e>
        </m:acc>
      </m:oMath>
      <w:r w:rsidRPr="009A3E4E">
        <w:rPr>
          <w:rFonts w:ascii="Times New Roman" w:eastAsia="Times New Roman" w:hAnsi="Times New Roman" w:cs="Times New Roman"/>
          <w:kern w:val="0"/>
          <w14:ligatures w14:val="none"/>
        </w:rPr>
        <w:t>. The final annotation for each word is obtained by concatenating the forward and backward hidden states:</w:t>
      </w:r>
    </w:p>
    <w:p w:rsidR="00346FE7" w:rsidRPr="009A3E4E" w:rsidRDefault="00346FE7" w:rsidP="00A018BF">
      <w:pPr>
        <w:spacing w:before="100" w:beforeAutospacing="1" w:after="100" w:afterAutospacing="1" w:line="480" w:lineRule="auto"/>
        <w:rPr>
          <w:rStyle w:val="mclose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mord"/>
                  <w:rFonts w:ascii="Cambria Math" w:hAnsi="Cambria Math" w:cs="Times New Roman"/>
                </w:rPr>
                <m:t>j</m:t>
              </m:r>
            </m:sub>
          </m:sSub>
          <m:r>
            <w:rPr>
              <w:rStyle w:val="vlist-s"/>
              <w:rFonts w:ascii="Cambria Math" w:hAnsi="Cambria Math" w:cs="Times New Roman"/>
            </w:rPr>
            <m:t>​</m:t>
          </m:r>
          <m:r>
            <w:rPr>
              <w:rStyle w:val="mrel"/>
              <w:rFonts w:ascii="Cambria Math" w:hAnsi="Cambria Math" w:cs="Times New Roman"/>
            </w:rPr>
            <m:t>=</m:t>
          </m:r>
          <m:r>
            <w:rPr>
              <w:rStyle w:val="mopen"/>
              <w:rFonts w:ascii="Cambria Math" w:hAnsi="Cambria Math" w:cs="Times New Roman"/>
            </w:rPr>
            <m:t>[</m:t>
          </m:r>
          <m:acc>
            <m:accPr>
              <m:chr m:val="⃗"/>
              <m:ctrlPr>
                <w:ins w:id="4" w:author="Unknown" w:date="2024-11-26T09:18:00Z">
                  <w:rPr>
                    <w:rStyle w:val="mord"/>
                    <w:rFonts w:ascii="Cambria Math" w:hAnsi="Cambria Math" w:cs="Times New Roman"/>
                    <w:i/>
                  </w:rPr>
                </w:ins>
              </m:ctrlPr>
            </m:accPr>
            <m:e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hAnsi="Cambria Math" w:cs="Times New Roman"/>
                    </w:rPr>
                    <m:t>j</m:t>
                  </m:r>
                </m:sub>
              </m:sSub>
            </m:e>
          </m:acc>
          <m:r>
            <w:rPr>
              <w:rStyle w:val="vlist-s"/>
              <w:rFonts w:ascii="Cambria Math" w:hAnsi="Cambria Math" w:cs="Times New Roman"/>
            </w:rPr>
            <m:t>​​</m:t>
          </m:r>
          <m:r>
            <w:rPr>
              <w:rStyle w:val="mpunct"/>
              <w:rFonts w:ascii="Cambria Math" w:hAnsi="Cambria Math" w:cs="Times New Roman"/>
            </w:rPr>
            <m:t>;</m:t>
          </m:r>
          <m:acc>
            <m:accPr>
              <m:chr m:val="⃖"/>
              <m:ctrlPr>
                <w:ins w:id="5" w:author="Unknown" w:date="2024-11-26T09:18:00Z">
                  <w:rPr>
                    <w:rStyle w:val="mord"/>
                    <w:rFonts w:ascii="Cambria Math" w:hAnsi="Cambria Math" w:cs="Times New Roman"/>
                    <w:i/>
                  </w:rPr>
                </w:ins>
              </m:ctrlPr>
            </m:accPr>
            <m:e>
              <m:sSub>
                <m:sSubPr>
                  <m:ctrlPr>
                    <w:rPr>
                      <w:rStyle w:val="mord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hAnsi="Cambria Math" w:cs="Times New Roman"/>
                    </w:rPr>
                    <m:t>j</m:t>
                  </m:r>
                </m:sub>
              </m:sSub>
            </m:e>
          </m:acc>
          <m:r>
            <w:rPr>
              <w:rStyle w:val="vlist-s"/>
              <w:rFonts w:ascii="Cambria Math" w:hAnsi="Cambria Math" w:cs="Times New Roman"/>
            </w:rPr>
            <m:t>​​</m:t>
          </m:r>
          <m:r>
            <w:rPr>
              <w:rStyle w:val="mclose"/>
              <w:rFonts w:ascii="Cambria Math" w:hAnsi="Cambria Math" w:cs="Times New Roman"/>
            </w:rPr>
            <m:t>]</m:t>
          </m:r>
        </m:oMath>
      </m:oMathPara>
    </w:p>
    <w:p w:rsidR="00536968" w:rsidRPr="009A3E4E" w:rsidRDefault="00346FE7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This bidirectional structure allows the model to capture both past and future context for each word (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Bahdanau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et al., 2015, p. 4). </w:t>
      </w:r>
    </w:p>
    <w:p w:rsidR="00536968" w:rsidRPr="009A3E4E" w:rsidRDefault="00536968" w:rsidP="007C072A">
      <w:pPr>
        <w:spacing w:line="480" w:lineRule="auto"/>
        <w:ind w:firstLine="720"/>
        <w:rPr>
          <w:rFonts w:ascii="Times New Roman" w:hAnsi="Times New Roman" w:cs="Times New Roman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Based on this</w:t>
      </w:r>
      <w:r w:rsidR="00346FE7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A3E4E">
        <w:rPr>
          <w:rFonts w:ascii="Times New Roman" w:hAnsi="Times New Roman" w:cs="Times New Roman"/>
        </w:rPr>
        <w:t>t</w:t>
      </w:r>
      <w:r w:rsidRPr="009A3E4E">
        <w:rPr>
          <w:rFonts w:ascii="Times New Roman" w:hAnsi="Times New Roman" w:cs="Times New Roman"/>
        </w:rPr>
        <w:t xml:space="preserve">he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encoder</w:t>
      </w:r>
      <w:r w:rsidRPr="009A3E4E">
        <w:rPr>
          <w:rFonts w:ascii="Times New Roman" w:hAnsi="Times New Roman" w:cs="Times New Roman"/>
        </w:rPr>
        <w:t xml:space="preserve"> processes a sentence before translating it. Instead of just reading from start to finish, this model uses a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bidirectional approach</w:t>
      </w:r>
      <w:r w:rsidRPr="009A3E4E">
        <w:rPr>
          <w:rFonts w:ascii="Times New Roman" w:hAnsi="Times New Roman" w:cs="Times New Roman"/>
        </w:rPr>
        <w:t xml:space="preserve">, meaning it reads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both forward and backward</w:t>
      </w:r>
      <w:r w:rsidRPr="009A3E4E">
        <w:rPr>
          <w:rFonts w:ascii="Times New Roman" w:hAnsi="Times New Roman" w:cs="Times New Roman"/>
          <w:b/>
          <w:bCs/>
        </w:rPr>
        <w:t xml:space="preserve"> </w:t>
      </w:r>
      <w:r w:rsidRPr="009A3E4E">
        <w:rPr>
          <w:rFonts w:ascii="Times New Roman" w:hAnsi="Times New Roman" w:cs="Times New Roman"/>
        </w:rPr>
        <w:t>to get a complete understanding of the sentence</w:t>
      </w:r>
      <w:r w:rsidRPr="009A3E4E">
        <w:rPr>
          <w:rFonts w:ascii="Times New Roman" w:hAnsi="Times New Roman" w:cs="Times New Roman"/>
        </w:rPr>
        <w:t>. For example, l</w:t>
      </w:r>
      <w:r w:rsidRPr="009A3E4E">
        <w:rPr>
          <w:rFonts w:ascii="Times New Roman" w:hAnsi="Times New Roman" w:cs="Times New Roman"/>
        </w:rPr>
        <w:t>et’s say we have the sentence: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"</w:t>
      </w:r>
      <w:r w:rsidRPr="009A3E4E">
        <w:rPr>
          <w:rFonts w:ascii="Times New Roman" w:hAnsi="Times New Roman" w:cs="Times New Roman"/>
          <w:b/>
          <w:bCs/>
        </w:rPr>
        <w:t xml:space="preserve">The </w:t>
      </w:r>
      <w:r w:rsidRPr="009A3E4E">
        <w:rPr>
          <w:rFonts w:ascii="Times New Roman" w:hAnsi="Times New Roman" w:cs="Times New Roman"/>
          <w:b/>
          <w:bCs/>
        </w:rPr>
        <w:t>residency class ends on Sunday</w:t>
      </w:r>
      <w:r w:rsidRPr="009A3E4E">
        <w:rPr>
          <w:rFonts w:ascii="Times New Roman" w:hAnsi="Times New Roman" w:cs="Times New Roman"/>
          <w:b/>
          <w:bCs/>
        </w:rPr>
        <w:t>."</w:t>
      </w:r>
    </w:p>
    <w:p w:rsidR="00536968" w:rsidRPr="009A3E4E" w:rsidRDefault="00536968" w:rsidP="00A018BF">
      <w:pPr>
        <w:spacing w:line="480" w:lineRule="auto"/>
        <w:ind w:firstLine="720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A traditional approach would read the words from left to right, processing each word one by one. However, th</w:t>
      </w:r>
      <w:r w:rsidRPr="009A3E4E">
        <w:rPr>
          <w:rFonts w:ascii="Times New Roman" w:hAnsi="Times New Roman" w:cs="Times New Roman"/>
        </w:rPr>
        <w:t>e</w:t>
      </w:r>
      <w:r w:rsidRPr="009A3E4E">
        <w:rPr>
          <w:rFonts w:ascii="Times New Roman" w:hAnsi="Times New Roman" w:cs="Times New Roman"/>
        </w:rPr>
        <w:t xml:space="preserve"> encoder </w:t>
      </w:r>
      <w:r w:rsidRPr="009A3E4E">
        <w:rPr>
          <w:rFonts w:ascii="Times New Roman" w:hAnsi="Times New Roman" w:cs="Times New Roman"/>
        </w:rPr>
        <w:t xml:space="preserve">in section 3.2 </w:t>
      </w:r>
      <w:r w:rsidRPr="009A3E4E">
        <w:rPr>
          <w:rFonts w:ascii="Times New Roman" w:hAnsi="Times New Roman" w:cs="Times New Roman"/>
        </w:rPr>
        <w:t>reads twice:</w:t>
      </w:r>
    </w:p>
    <w:p w:rsidR="00536968" w:rsidRPr="009A3E4E" w:rsidRDefault="00536968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Forward: It reads the sentence as:</w:t>
      </w:r>
    </w:p>
    <w:p w:rsidR="00536968" w:rsidRPr="009A3E4E" w:rsidRDefault="00536968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The →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residency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 xml:space="preserve">→ </w:t>
      </w:r>
      <w:r w:rsidRPr="009A3E4E">
        <w:rPr>
          <w:rFonts w:ascii="Times New Roman" w:hAnsi="Times New Roman" w:cs="Times New Roman"/>
        </w:rPr>
        <w:t>class</w:t>
      </w:r>
      <w:r w:rsidRPr="009A3E4E">
        <w:rPr>
          <w:rFonts w:ascii="Times New Roman" w:hAnsi="Times New Roman" w:cs="Times New Roman"/>
        </w:rPr>
        <w:t xml:space="preserve"> → </w:t>
      </w:r>
      <w:r w:rsidRPr="009A3E4E">
        <w:rPr>
          <w:rFonts w:ascii="Times New Roman" w:hAnsi="Times New Roman" w:cs="Times New Roman"/>
        </w:rPr>
        <w:t>ends</w:t>
      </w:r>
      <w:r w:rsidRPr="009A3E4E">
        <w:rPr>
          <w:rFonts w:ascii="Times New Roman" w:hAnsi="Times New Roman" w:cs="Times New Roman"/>
        </w:rPr>
        <w:t xml:space="preserve"> → </w:t>
      </w:r>
      <w:r w:rsidRPr="009A3E4E">
        <w:rPr>
          <w:rFonts w:ascii="Times New Roman" w:hAnsi="Times New Roman" w:cs="Times New Roman"/>
        </w:rPr>
        <w:t>on</w:t>
      </w:r>
      <w:r w:rsidRPr="009A3E4E">
        <w:rPr>
          <w:rFonts w:ascii="Times New Roman" w:hAnsi="Times New Roman" w:cs="Times New Roman"/>
        </w:rPr>
        <w:t xml:space="preserve"> → </w:t>
      </w:r>
      <w:r w:rsidRPr="009A3E4E">
        <w:rPr>
          <w:rFonts w:ascii="Times New Roman" w:hAnsi="Times New Roman" w:cs="Times New Roman"/>
        </w:rPr>
        <w:t>Sunday</w:t>
      </w:r>
      <w:r w:rsidRPr="009A3E4E">
        <w:rPr>
          <w:rFonts w:ascii="Times New Roman" w:hAnsi="Times New Roman" w:cs="Times New Roman"/>
        </w:rPr>
        <w:t>.</w:t>
      </w:r>
    </w:p>
    <w:p w:rsidR="00536968" w:rsidRPr="009A3E4E" w:rsidRDefault="00536968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Backward: It reads from the end back to the start:</w:t>
      </w:r>
    </w:p>
    <w:p w:rsidR="00542ABF" w:rsidRPr="009A3E4E" w:rsidRDefault="00536968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lastRenderedPageBreak/>
        <w:t>Sunday</w:t>
      </w:r>
      <w:r w:rsidRPr="009A3E4E">
        <w:rPr>
          <w:rFonts w:ascii="Times New Roman" w:hAnsi="Times New Roman" w:cs="Times New Roman"/>
        </w:rPr>
        <w:t xml:space="preserve"> → </w:t>
      </w:r>
      <w:r w:rsidRPr="009A3E4E">
        <w:rPr>
          <w:rFonts w:ascii="Times New Roman" w:hAnsi="Times New Roman" w:cs="Times New Roman"/>
        </w:rPr>
        <w:t>on</w:t>
      </w:r>
      <w:r w:rsidRPr="009A3E4E">
        <w:rPr>
          <w:rFonts w:ascii="Times New Roman" w:hAnsi="Times New Roman" w:cs="Times New Roman"/>
        </w:rPr>
        <w:t xml:space="preserve"> →</w:t>
      </w:r>
      <w:r w:rsidRPr="009A3E4E">
        <w:rPr>
          <w:rFonts w:ascii="Times New Roman" w:hAnsi="Times New Roman" w:cs="Times New Roman"/>
        </w:rPr>
        <w:t xml:space="preserve"> ends</w:t>
      </w:r>
      <w:r w:rsidRPr="009A3E4E">
        <w:rPr>
          <w:rFonts w:ascii="Times New Roman" w:hAnsi="Times New Roman" w:cs="Times New Roman"/>
        </w:rPr>
        <w:t xml:space="preserve"> → </w:t>
      </w:r>
      <w:r w:rsidRPr="009A3E4E">
        <w:rPr>
          <w:rFonts w:ascii="Times New Roman" w:hAnsi="Times New Roman" w:cs="Times New Roman"/>
        </w:rPr>
        <w:t>class</w:t>
      </w:r>
      <w:r w:rsidRPr="009A3E4E">
        <w:rPr>
          <w:rFonts w:ascii="Times New Roman" w:hAnsi="Times New Roman" w:cs="Times New Roman"/>
        </w:rPr>
        <w:t xml:space="preserve"> → residency →</w:t>
      </w:r>
      <w:r w:rsidRPr="009A3E4E">
        <w:rPr>
          <w:rFonts w:ascii="Times New Roman" w:hAnsi="Times New Roman" w:cs="Times New Roman"/>
        </w:rPr>
        <w:t xml:space="preserve"> The</w:t>
      </w:r>
      <w:r w:rsidRPr="009A3E4E">
        <w:rPr>
          <w:rFonts w:ascii="Times New Roman" w:hAnsi="Times New Roman" w:cs="Times New Roman"/>
        </w:rPr>
        <w:t>.</w:t>
      </w:r>
    </w:p>
    <w:p w:rsidR="004C49E5" w:rsidRPr="009A3E4E" w:rsidRDefault="004C49E5" w:rsidP="00A018BF">
      <w:pPr>
        <w:spacing w:line="480" w:lineRule="auto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>Since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the</w:t>
      </w:r>
      <w:r w:rsidRPr="009A3E4E">
        <w:rPr>
          <w:rFonts w:ascii="Times New Roman" w:hAnsi="Times New Roman" w:cs="Times New Roman"/>
        </w:rPr>
        <w:t xml:space="preserve"> sentence has</w:t>
      </w:r>
      <w:r w:rsidRPr="009A3E4E">
        <w:rPr>
          <w:rFonts w:ascii="Times New Roman" w:hAnsi="Times New Roman" w:cs="Times New Roman"/>
        </w:rPr>
        <w:t xml:space="preserve"> six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(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6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)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 xml:space="preserve"> words</w:t>
      </w:r>
      <w:r w:rsidR="003B1314" w:rsidRPr="009A3E4E">
        <w:rPr>
          <w:rFonts w:ascii="Times New Roman" w:hAnsi="Times New Roman" w:cs="Times New Roman"/>
        </w:rPr>
        <w:t>, assuming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t</w:t>
      </w:r>
      <w:r w:rsidRPr="009A3E4E">
        <w:rPr>
          <w:rFonts w:ascii="Times New Roman" w:hAnsi="Times New Roman" w:cs="Times New Roman"/>
        </w:rPr>
        <w:t xml:space="preserve">he model assigns </w:t>
      </w:r>
      <w:r w:rsidR="003B1314" w:rsidRPr="009A3E4E">
        <w:rPr>
          <w:rFonts w:ascii="Times New Roman" w:hAnsi="Times New Roman" w:cs="Times New Roman"/>
        </w:rPr>
        <w:t>this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 xml:space="preserve">hidden </w:t>
      </w:r>
      <w:r w:rsidR="003B1314" w:rsidRPr="009A3E4E">
        <w:rPr>
          <w:rStyle w:val="Strong"/>
          <w:rFonts w:ascii="Times New Roman" w:hAnsi="Times New Roman" w:cs="Times New Roman"/>
          <w:b w:val="0"/>
          <w:bCs w:val="0"/>
        </w:rPr>
        <w:t xml:space="preserve">focus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state</w:t>
      </w:r>
      <w:r w:rsidRPr="009A3E4E">
        <w:rPr>
          <w:rFonts w:ascii="Times New Roman" w:hAnsi="Times New Roman" w:cs="Times New Roman"/>
        </w:rPr>
        <w:t xml:space="preserve"> to each word, capturing its meaning </w:t>
      </w:r>
      <w:r w:rsidRPr="009A3E4E">
        <w:rPr>
          <w:rFonts w:ascii="Times New Roman" w:hAnsi="Times New Roman" w:cs="Times New Roman"/>
        </w:rPr>
        <w:t>in</w:t>
      </w:r>
      <w:r w:rsidRPr="009A3E4E">
        <w:rPr>
          <w:rFonts w:ascii="Times New Roman" w:hAnsi="Times New Roman" w:cs="Times New Roman"/>
        </w:rPr>
        <w:t xml:space="preserve"> the sentence</w:t>
      </w:r>
      <w:r w:rsidRPr="009A3E4E">
        <w:rPr>
          <w:rFonts w:ascii="Times New Roman" w:hAnsi="Times New Roman" w:cs="Times New Roman"/>
        </w:rPr>
        <w:t>. That is:</w:t>
      </w:r>
    </w:p>
    <w:p w:rsidR="004C49E5" w:rsidRPr="004C49E5" w:rsidRDefault="004C49E5" w:rsidP="00A018BF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9E5">
        <w:rPr>
          <w:rFonts w:ascii="Times New Roman" w:eastAsia="Times New Roman" w:hAnsi="Times New Roman" w:cs="Times New Roman"/>
          <w:kern w:val="0"/>
          <w14:ligatures w14:val="none"/>
        </w:rPr>
        <w:t>Forward pass: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"The" → h₁ = 0.2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residency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h₂ = 0.5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class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h₃ = 0.8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ends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h₄ = 0.3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on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h₅ = 0.6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Sunday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h₆ = 0.7</w:t>
      </w:r>
    </w:p>
    <w:p w:rsidR="004C49E5" w:rsidRPr="009A3E4E" w:rsidRDefault="004C49E5" w:rsidP="009A3E4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Backward pass (processed in reverse):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Sunday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h₆' = 0.9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on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h₅' = 0.4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ends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h₄' = 0.2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class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h₃' = 0.7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residency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 → h₂' = 0.3</w:t>
      </w:r>
    </w:p>
    <w:p w:rsidR="004C49E5" w:rsidRPr="009A3E4E" w:rsidRDefault="004C49E5" w:rsidP="009A3E4E">
      <w:pPr>
        <w:pStyle w:val="ListParagraph"/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"The" → h₁' = 0.5</w:t>
      </w:r>
    </w:p>
    <w:p w:rsidR="004C49E5" w:rsidRPr="009A3E4E" w:rsidRDefault="004C49E5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9E5">
        <w:rPr>
          <w:rFonts w:ascii="Times New Roman" w:eastAsia="Times New Roman" w:hAnsi="Times New Roman" w:cs="Times New Roman"/>
          <w:kern w:val="0"/>
          <w14:ligatures w14:val="none"/>
        </w:rPr>
        <w:t xml:space="preserve">For each word, the final annotation (or encoded representation) is a combination of both forward and backward values. </w:t>
      </w:r>
      <w:r w:rsidR="00C75247" w:rsidRPr="009A3E4E">
        <w:rPr>
          <w:rFonts w:ascii="Times New Roman" w:eastAsia="Times New Roman" w:hAnsi="Times New Roman" w:cs="Times New Roman"/>
          <w:kern w:val="0"/>
          <w14:ligatures w14:val="none"/>
        </w:rPr>
        <w:t>So,</w:t>
      </w:r>
      <w:r w:rsidRPr="004C49E5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C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="00C75247" w:rsidRPr="009A3E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residency,”</w:t>
      </w:r>
      <w:r w:rsidRPr="004C49E5">
        <w:rPr>
          <w:rFonts w:ascii="Times New Roman" w:eastAsia="Times New Roman" w:hAnsi="Times New Roman" w:cs="Times New Roman"/>
          <w:kern w:val="0"/>
          <w14:ligatures w14:val="none"/>
        </w:rPr>
        <w:t xml:space="preserve"> the encoded value would be:</w:t>
      </w:r>
    </w:p>
    <w:p w:rsidR="00C75247" w:rsidRPr="004C49E5" w:rsidRDefault="00C75247" w:rsidP="00A018BF">
      <w:pPr>
        <w:spacing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Style w:val="vlist-s"/>
              <w:rFonts w:ascii="Cambria Math" w:hAnsi="Cambria Math" w:cs="Times New Roman"/>
            </w:rPr>
            <m:t>​</m:t>
          </m:r>
          <m:sSub>
            <m:sSubPr>
              <m:ctrlPr>
                <w:rPr>
                  <w:rStyle w:val="vlist-s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vlist-s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vlist-s"/>
                  <w:rFonts w:ascii="Cambria Math" w:hAnsi="Cambria Math" w:cs="Times New Roman"/>
                </w:rPr>
                <m:t>residency</m:t>
              </m:r>
            </m:sub>
          </m:sSub>
          <m:r>
            <w:rPr>
              <w:rStyle w:val="mrel"/>
              <w:rFonts w:ascii="Cambria Math" w:hAnsi="Cambria Math" w:cs="Times New Roman"/>
            </w:rPr>
            <m:t>=</m:t>
          </m:r>
          <m:r>
            <w:rPr>
              <w:rStyle w:val="mopen"/>
              <w:rFonts w:ascii="Cambria Math" w:hAnsi="Cambria Math" w:cs="Times New Roman"/>
            </w:rPr>
            <m:t>[</m:t>
          </m:r>
          <m:sSub>
            <m:sSubPr>
              <m:ctrlPr>
                <w:rPr>
                  <w:rStyle w:val="mord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mord"/>
                  <w:rFonts w:ascii="Cambria Math" w:hAnsi="Cambria Math" w:cs="Times New Roman"/>
                </w:rPr>
                <m:t>2</m:t>
              </m:r>
            </m:sub>
          </m:sSub>
          <m:r>
            <w:rPr>
              <w:rStyle w:val="vlist-s"/>
              <w:rFonts w:ascii="Cambria Math" w:hAnsi="Cambria Math" w:cs="Times New Roman"/>
            </w:rPr>
            <m:t>​</m:t>
          </m:r>
          <m:r>
            <w:rPr>
              <w:rStyle w:val="mpunct"/>
              <w:rFonts w:ascii="Cambria Math" w:hAnsi="Cambria Math" w:cs="Times New Roman"/>
            </w:rPr>
            <m:t>,</m:t>
          </m:r>
          <m:sSub>
            <m:sSubPr>
              <m:ctrlPr>
                <w:rPr>
                  <w:rStyle w:val="mord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Style w:val="mord"/>
                  <w:rFonts w:ascii="Cambria Math" w:hAnsi="Cambria Math" w:cs="Times New Roman"/>
                </w:rPr>
                <m:t>2</m:t>
              </m:r>
              <m:r>
                <w:rPr>
                  <w:rStyle w:val="vlist-s"/>
                  <w:rFonts w:ascii="Cambria Math" w:hAnsi="Cambria Math" w:cs="Times New Roman"/>
                </w:rPr>
                <m:t>​</m:t>
              </m:r>
            </m:sub>
          </m:sSub>
          <m:r>
            <w:rPr>
              <w:rStyle w:val="mclose"/>
              <w:rFonts w:ascii="Cambria Math" w:hAnsi="Cambria Math" w:cs="Times New Roman"/>
            </w:rPr>
            <m:t>'</m:t>
          </m:r>
          <m:r>
            <w:rPr>
              <w:rStyle w:val="mclose"/>
              <w:rFonts w:ascii="Cambria Math" w:hAnsi="Cambria Math" w:cs="Times New Roman"/>
            </w:rPr>
            <m:t>]</m:t>
          </m:r>
          <m:r>
            <w:rPr>
              <w:rStyle w:val="mrel"/>
              <w:rFonts w:ascii="Cambria Math" w:hAnsi="Cambria Math" w:cs="Times New Roman"/>
            </w:rPr>
            <m:t>=</m:t>
          </m:r>
          <m:r>
            <w:rPr>
              <w:rStyle w:val="mopen"/>
              <w:rFonts w:ascii="Cambria Math" w:hAnsi="Cambria Math" w:cs="Times New Roman"/>
            </w:rPr>
            <m:t>[</m:t>
          </m:r>
          <m:r>
            <w:rPr>
              <w:rStyle w:val="mord"/>
              <w:rFonts w:ascii="Cambria Math" w:hAnsi="Cambria Math" w:cs="Times New Roman"/>
            </w:rPr>
            <m:t>0.5</m:t>
          </m:r>
          <m:r>
            <w:rPr>
              <w:rStyle w:val="mpunct"/>
              <w:rFonts w:ascii="Cambria Math" w:hAnsi="Cambria Math" w:cs="Times New Roman"/>
            </w:rPr>
            <m:t>,</m:t>
          </m:r>
          <m:r>
            <w:rPr>
              <w:rStyle w:val="mord"/>
              <w:rFonts w:ascii="Cambria Math" w:hAnsi="Cambria Math" w:cs="Times New Roman"/>
            </w:rPr>
            <m:t>0.3</m:t>
          </m:r>
          <m:r>
            <w:rPr>
              <w:rStyle w:val="mclose"/>
              <w:rFonts w:ascii="Cambria Math" w:hAnsi="Cambria Math" w:cs="Times New Roman"/>
            </w:rPr>
            <m:t>]</m:t>
          </m:r>
        </m:oMath>
      </m:oMathPara>
    </w:p>
    <w:p w:rsidR="004C49E5" w:rsidRPr="009A3E4E" w:rsidRDefault="004C49E5" w:rsidP="00A018BF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49E5">
        <w:rPr>
          <w:rFonts w:ascii="Times New Roman" w:eastAsia="Times New Roman" w:hAnsi="Times New Roman" w:cs="Times New Roman"/>
          <w:kern w:val="0"/>
          <w14:ligatures w14:val="none"/>
        </w:rPr>
        <w:t>This means "</w:t>
      </w:r>
      <w:r w:rsidR="00C75247" w:rsidRPr="009A3E4E">
        <w:rPr>
          <w:rFonts w:ascii="Times New Roman" w:eastAsia="Times New Roman" w:hAnsi="Times New Roman" w:cs="Times New Roman"/>
          <w:kern w:val="0"/>
          <w14:ligatures w14:val="none"/>
        </w:rPr>
        <w:t>residency</w:t>
      </w:r>
      <w:r w:rsidRPr="004C49E5">
        <w:rPr>
          <w:rFonts w:ascii="Times New Roman" w:eastAsia="Times New Roman" w:hAnsi="Times New Roman" w:cs="Times New Roman"/>
          <w:kern w:val="0"/>
          <w14:ligatures w14:val="none"/>
        </w:rPr>
        <w:t xml:space="preserve">" gets meaning from both its previous words and </w:t>
      </w:r>
      <w:r w:rsidR="00C75247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C49E5">
        <w:rPr>
          <w:rFonts w:ascii="Times New Roman" w:eastAsia="Times New Roman" w:hAnsi="Times New Roman" w:cs="Times New Roman"/>
          <w:kern w:val="0"/>
          <w14:ligatures w14:val="none"/>
        </w:rPr>
        <w:t>upcoming</w:t>
      </w:r>
      <w:r w:rsidR="00C75247" w:rsidRPr="009A3E4E">
        <w:rPr>
          <w:rFonts w:ascii="Times New Roman" w:eastAsia="Times New Roman" w:hAnsi="Times New Roman" w:cs="Times New Roman"/>
          <w:kern w:val="0"/>
          <w14:ligatures w14:val="none"/>
        </w:rPr>
        <w:t>. B</w:t>
      </w:r>
      <w:r w:rsidR="00C75247" w:rsidRPr="009A3E4E">
        <w:rPr>
          <w:rFonts w:ascii="Times New Roman" w:eastAsia="Times New Roman" w:hAnsi="Times New Roman" w:cs="Times New Roman"/>
          <w:kern w:val="0"/>
          <w14:ligatures w14:val="none"/>
        </w:rPr>
        <w:t>y reading in two directions and combining the results, the encoder creates a better representation of the sentence, which helps the decoder translate more accurately</w:t>
      </w:r>
      <w:r w:rsidR="003B1314" w:rsidRPr="009A3E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E065A" w:rsidRPr="00150609" w:rsidRDefault="00BF0D2A" w:rsidP="0015060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</w:t>
      </w:r>
      <w:r w:rsidR="001506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CE065A" w:rsidRPr="001506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experiments in the paper (section 4): input, processing procedure, and output/results.</w:t>
      </w:r>
    </w:p>
    <w:p w:rsidR="00CE065A" w:rsidRPr="009A3E4E" w:rsidRDefault="00CE065A" w:rsidP="00A018BF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Input</w:t>
      </w:r>
    </w:p>
    <w:p w:rsidR="004C49E5" w:rsidRPr="009A3E4E" w:rsidRDefault="00CE065A" w:rsidP="00A018BF">
      <w:pPr>
        <w:spacing w:line="480" w:lineRule="auto"/>
        <w:ind w:firstLine="720"/>
        <w:rPr>
          <w:rFonts w:ascii="Times New Roman" w:hAnsi="Times New Roman" w:cs="Times New Roman"/>
        </w:rPr>
      </w:pPr>
      <w:r w:rsidRPr="009A3E4E">
        <w:rPr>
          <w:rStyle w:val="Strong"/>
          <w:rFonts w:ascii="Times New Roman" w:hAnsi="Times New Roman" w:cs="Times New Roman"/>
          <w:b w:val="0"/>
          <w:bCs w:val="0"/>
        </w:rPr>
        <w:t>WMT ‘14 dataset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, a large</w:t>
      </w:r>
      <w:r w:rsidRPr="009A3E4E">
        <w:rPr>
          <w:rFonts w:ascii="Times New Roman" w:hAnsi="Times New Roman" w:cs="Times New Roman"/>
        </w:rPr>
        <w:t xml:space="preserve"> collection of English-French sentence</w:t>
      </w:r>
      <w:r w:rsidR="005E40FB" w:rsidRPr="009A3E4E">
        <w:rPr>
          <w:rFonts w:ascii="Times New Roman" w:hAnsi="Times New Roman" w:cs="Times New Roman"/>
        </w:rPr>
        <w:t>s</w:t>
      </w:r>
      <w:r w:rsidRPr="009A3E4E">
        <w:rPr>
          <w:rFonts w:ascii="Times New Roman" w:hAnsi="Times New Roman" w:cs="Times New Roman"/>
        </w:rPr>
        <w:t xml:space="preserve"> </w:t>
      </w:r>
      <w:r w:rsidR="005E40FB" w:rsidRPr="009A3E4E">
        <w:rPr>
          <w:rFonts w:ascii="Times New Roman" w:hAnsi="Times New Roman" w:cs="Times New Roman"/>
        </w:rPr>
        <w:t xml:space="preserve">reduced </w:t>
      </w:r>
      <w:proofErr w:type="spellStart"/>
      <w:r w:rsidR="005E40FB" w:rsidRPr="009A3E4E">
        <w:rPr>
          <w:rFonts w:ascii="Times New Roman" w:hAnsi="Times New Roman" w:cs="Times New Roman"/>
        </w:rPr>
        <w:t xml:space="preserve">to </w:t>
      </w:r>
      <w:r w:rsidRPr="009A3E4E">
        <w:rPr>
          <w:rFonts w:ascii="Times New Roman" w:hAnsi="Times New Roman" w:cs="Times New Roman"/>
        </w:rPr>
        <w:t>pair</w:t>
      </w:r>
      <w:proofErr w:type="spellEnd"/>
      <w:r w:rsidRPr="009A3E4E">
        <w:rPr>
          <w:rFonts w:ascii="Times New Roman" w:hAnsi="Times New Roman" w:cs="Times New Roman"/>
        </w:rPr>
        <w:t xml:space="preserve">s containing about 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>348 million words</w:t>
      </w:r>
      <w:r w:rsidRPr="009A3E4E">
        <w:rPr>
          <w:rStyle w:val="Strong"/>
          <w:rFonts w:ascii="Times New Roman" w:hAnsi="Times New Roman" w:cs="Times New Roman"/>
          <w:b w:val="0"/>
          <w:bCs w:val="0"/>
        </w:rPr>
        <w:t xml:space="preserve">, was used </w:t>
      </w:r>
      <w:r w:rsidR="005E40FB" w:rsidRPr="009A3E4E">
        <w:rPr>
          <w:rStyle w:val="Strong"/>
          <w:rFonts w:ascii="Times New Roman" w:hAnsi="Times New Roman" w:cs="Times New Roman"/>
          <w:b w:val="0"/>
          <w:bCs w:val="0"/>
        </w:rPr>
        <w:t>as the input dataset</w:t>
      </w:r>
      <w:r w:rsidRPr="009A3E4E">
        <w:rPr>
          <w:rFonts w:ascii="Times New Roman" w:hAnsi="Times New Roman" w:cs="Times New Roman"/>
        </w:rPr>
        <w:t>.</w:t>
      </w:r>
      <w:r w:rsidRPr="009A3E4E">
        <w:rPr>
          <w:rFonts w:ascii="Times New Roman" w:hAnsi="Times New Roman" w:cs="Times New Roman"/>
        </w:rPr>
        <w:t xml:space="preserve"> </w:t>
      </w:r>
      <w:r w:rsidRPr="009A3E4E">
        <w:rPr>
          <w:rFonts w:ascii="Times New Roman" w:hAnsi="Times New Roman" w:cs="Times New Roman"/>
        </w:rPr>
        <w:t>Only the 30,000 most common words in each language were used. Any rare words were replaced with "[UNK]" (unknown word token).</w:t>
      </w:r>
      <w:r w:rsidRPr="009A3E4E">
        <w:rPr>
          <w:rFonts w:ascii="Times New Roman" w:hAnsi="Times New Roman" w:cs="Times New Roman"/>
        </w:rPr>
        <w:t xml:space="preserve"> T</w:t>
      </w:r>
      <w:r w:rsidRPr="009A3E4E">
        <w:rPr>
          <w:rFonts w:ascii="Times New Roman" w:hAnsi="Times New Roman" w:cs="Times New Roman"/>
        </w:rPr>
        <w:t>he</w:t>
      </w:r>
      <w:r w:rsidRPr="009A3E4E">
        <w:rPr>
          <w:rFonts w:ascii="Times New Roman" w:hAnsi="Times New Roman" w:cs="Times New Roman"/>
        </w:rPr>
        <w:t xml:space="preserve">n, the input data is </w:t>
      </w:r>
      <w:r w:rsidRPr="009A3E4E">
        <w:rPr>
          <w:rFonts w:ascii="Times New Roman" w:hAnsi="Times New Roman" w:cs="Times New Roman"/>
        </w:rPr>
        <w:t>split into</w:t>
      </w:r>
      <w:r w:rsidRPr="009A3E4E">
        <w:rPr>
          <w:rFonts w:ascii="Times New Roman" w:hAnsi="Times New Roman" w:cs="Times New Roman"/>
        </w:rPr>
        <w:t xml:space="preserve"> a </w:t>
      </w:r>
      <w:r w:rsidR="005E40FB" w:rsidRPr="009A3E4E">
        <w:rPr>
          <w:rFonts w:ascii="Times New Roman" w:hAnsi="Times New Roman" w:cs="Times New Roman"/>
        </w:rPr>
        <w:t>t</w:t>
      </w:r>
      <w:r w:rsidRPr="009A3E4E">
        <w:rPr>
          <w:rFonts w:ascii="Times New Roman" w:hAnsi="Times New Roman" w:cs="Times New Roman"/>
        </w:rPr>
        <w:t>raining set</w:t>
      </w:r>
      <w:r w:rsidR="005E40FB" w:rsidRPr="009A3E4E">
        <w:rPr>
          <w:rFonts w:ascii="Times New Roman" w:hAnsi="Times New Roman" w:cs="Times New Roman"/>
        </w:rPr>
        <w:t>, s</w:t>
      </w:r>
      <w:r w:rsidRPr="009A3E4E">
        <w:rPr>
          <w:rFonts w:ascii="Times New Roman" w:hAnsi="Times New Roman" w:cs="Times New Roman"/>
        </w:rPr>
        <w:t>entences used to teach the model</w:t>
      </w:r>
      <w:r w:rsidRPr="009A3E4E">
        <w:rPr>
          <w:rFonts w:ascii="Times New Roman" w:hAnsi="Times New Roman" w:cs="Times New Roman"/>
        </w:rPr>
        <w:t xml:space="preserve">, a </w:t>
      </w:r>
      <w:r w:rsidR="005E40FB" w:rsidRPr="009A3E4E">
        <w:rPr>
          <w:rFonts w:ascii="Times New Roman" w:hAnsi="Times New Roman" w:cs="Times New Roman"/>
        </w:rPr>
        <w:t>v</w:t>
      </w:r>
      <w:r w:rsidRPr="009A3E4E">
        <w:rPr>
          <w:rFonts w:ascii="Times New Roman" w:hAnsi="Times New Roman" w:cs="Times New Roman"/>
        </w:rPr>
        <w:t xml:space="preserve">alidation set </w:t>
      </w:r>
      <w:r w:rsidR="005E40FB" w:rsidRPr="009A3E4E">
        <w:rPr>
          <w:rFonts w:ascii="Times New Roman" w:hAnsi="Times New Roman" w:cs="Times New Roman"/>
        </w:rPr>
        <w:t>u</w:t>
      </w:r>
      <w:r w:rsidRPr="009A3E4E">
        <w:rPr>
          <w:rFonts w:ascii="Times New Roman" w:hAnsi="Times New Roman" w:cs="Times New Roman"/>
        </w:rPr>
        <w:t>sed to fine-tune the model</w:t>
      </w:r>
      <w:r w:rsidRPr="009A3E4E">
        <w:rPr>
          <w:rFonts w:ascii="Times New Roman" w:hAnsi="Times New Roman" w:cs="Times New Roman"/>
        </w:rPr>
        <w:t>, and a t</w:t>
      </w:r>
      <w:r w:rsidRPr="009A3E4E">
        <w:rPr>
          <w:rFonts w:ascii="Times New Roman" w:hAnsi="Times New Roman" w:cs="Times New Roman"/>
        </w:rPr>
        <w:t>est set</w:t>
      </w:r>
      <w:r w:rsidR="005E40FB" w:rsidRPr="009A3E4E">
        <w:rPr>
          <w:rFonts w:ascii="Times New Roman" w:hAnsi="Times New Roman" w:cs="Times New Roman"/>
        </w:rPr>
        <w:t>,</w:t>
      </w:r>
      <w:r w:rsidRPr="009A3E4E">
        <w:rPr>
          <w:rFonts w:ascii="Times New Roman" w:hAnsi="Times New Roman" w:cs="Times New Roman"/>
        </w:rPr>
        <w:t xml:space="preserve"> 3,003 unseen sentences used to evaluate accuracy</w:t>
      </w:r>
      <w:r w:rsidR="000355C4" w:rsidRPr="009A3E4E">
        <w:rPr>
          <w:rFonts w:ascii="Times New Roman" w:hAnsi="Times New Roman" w:cs="Times New Roman"/>
        </w:rPr>
        <w:t xml:space="preserve"> </w:t>
      </w:r>
      <w:r w:rsidR="000355C4" w:rsidRPr="009A3E4E">
        <w:rPr>
          <w:rFonts w:ascii="Times New Roman" w:hAnsi="Times New Roman" w:cs="Times New Roman"/>
        </w:rPr>
        <w:t>(</w:t>
      </w:r>
      <w:proofErr w:type="spellStart"/>
      <w:r w:rsidR="000355C4" w:rsidRPr="009A3E4E">
        <w:rPr>
          <w:rFonts w:ascii="Times New Roman" w:hAnsi="Times New Roman" w:cs="Times New Roman"/>
        </w:rPr>
        <w:t>Bahdanau</w:t>
      </w:r>
      <w:proofErr w:type="spellEnd"/>
      <w:r w:rsidR="000355C4" w:rsidRPr="009A3E4E">
        <w:rPr>
          <w:rFonts w:ascii="Times New Roman" w:hAnsi="Times New Roman" w:cs="Times New Roman"/>
        </w:rPr>
        <w:t xml:space="preserve"> et al., 2015)</w:t>
      </w:r>
      <w:r w:rsidRPr="009A3E4E">
        <w:rPr>
          <w:rFonts w:ascii="Times New Roman" w:hAnsi="Times New Roman" w:cs="Times New Roman"/>
        </w:rPr>
        <w:t>.</w:t>
      </w:r>
    </w:p>
    <w:p w:rsidR="000355C4" w:rsidRPr="009A3E4E" w:rsidRDefault="000355C4" w:rsidP="00A018BF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9A3E4E">
        <w:rPr>
          <w:rFonts w:ascii="Times New Roman" w:hAnsi="Times New Roman" w:cs="Times New Roman"/>
          <w:b/>
          <w:bCs/>
          <w:i/>
          <w:iCs/>
        </w:rPr>
        <w:t>Processing procedure</w:t>
      </w:r>
    </w:p>
    <w:p w:rsidR="000355C4" w:rsidRPr="009A3E4E" w:rsidRDefault="000355C4" w:rsidP="00A018BF">
      <w:pPr>
        <w:spacing w:line="480" w:lineRule="auto"/>
        <w:ind w:firstLine="720"/>
        <w:rPr>
          <w:rFonts w:ascii="Times New Roman" w:hAnsi="Times New Roman" w:cs="Times New Roman"/>
        </w:rPr>
      </w:pPr>
      <w:r w:rsidRPr="009A3E4E">
        <w:rPr>
          <w:rFonts w:ascii="Times New Roman" w:hAnsi="Times New Roman" w:cs="Times New Roman"/>
        </w:rPr>
        <w:t xml:space="preserve">Two models were trained: the </w:t>
      </w:r>
      <w:r w:rsidR="00B074A5" w:rsidRPr="009A3E4E">
        <w:rPr>
          <w:rFonts w:ascii="Times New Roman" w:hAnsi="Times New Roman" w:cs="Times New Roman"/>
        </w:rPr>
        <w:t xml:space="preserve">baseline </w:t>
      </w:r>
      <w:r w:rsidRPr="009A3E4E">
        <w:rPr>
          <w:rFonts w:ascii="Times New Roman" w:hAnsi="Times New Roman" w:cs="Times New Roman"/>
        </w:rPr>
        <w:t>RNN Encoder</w:t>
      </w:r>
      <w:r w:rsidRPr="009A3E4E">
        <w:rPr>
          <w:rFonts w:ascii="Times New Roman" w:hAnsi="Times New Roman" w:cs="Times New Roman"/>
        </w:rPr>
        <w:t>-</w:t>
      </w:r>
      <w:r w:rsidRPr="009A3E4E">
        <w:rPr>
          <w:rFonts w:ascii="Times New Roman" w:hAnsi="Times New Roman" w:cs="Times New Roman"/>
        </w:rPr>
        <w:t>Decoder (</w:t>
      </w:r>
      <w:proofErr w:type="spellStart"/>
      <w:r w:rsidRPr="009A3E4E">
        <w:rPr>
          <w:rFonts w:ascii="Times New Roman" w:hAnsi="Times New Roman" w:cs="Times New Roman"/>
        </w:rPr>
        <w:t>RNNencdec</w:t>
      </w:r>
      <w:proofErr w:type="spellEnd"/>
      <w:r w:rsidRPr="009A3E4E">
        <w:rPr>
          <w:rFonts w:ascii="Times New Roman" w:hAnsi="Times New Roman" w:cs="Times New Roman"/>
        </w:rPr>
        <w:t>) and the proposed RNN with an attention mechanism</w:t>
      </w:r>
      <w:r w:rsidRPr="009A3E4E">
        <w:rPr>
          <w:rFonts w:ascii="Times New Roman" w:hAnsi="Times New Roman" w:cs="Times New Roman"/>
        </w:rPr>
        <w:t xml:space="preserve"> (</w:t>
      </w:r>
      <w:proofErr w:type="spellStart"/>
      <w:r w:rsidRPr="009A3E4E">
        <w:rPr>
          <w:rFonts w:ascii="Times New Roman" w:hAnsi="Times New Roman" w:cs="Times New Roman"/>
          <w:kern w:val="0"/>
        </w:rPr>
        <w:t>RNNsearch</w:t>
      </w:r>
      <w:proofErr w:type="spellEnd"/>
      <w:r w:rsidRPr="009A3E4E">
        <w:rPr>
          <w:rFonts w:ascii="Times New Roman" w:hAnsi="Times New Roman" w:cs="Times New Roman"/>
          <w:kern w:val="0"/>
        </w:rPr>
        <w:t xml:space="preserve">) having </w:t>
      </w:r>
      <w:r w:rsidRPr="009A3E4E">
        <w:rPr>
          <w:rFonts w:ascii="Times New Roman" w:hAnsi="Times New Roman" w:cs="Times New Roman"/>
          <w:kern w:val="0"/>
        </w:rPr>
        <w:t>1000 hidden units</w:t>
      </w:r>
      <w:r w:rsidRPr="009A3E4E">
        <w:rPr>
          <w:rFonts w:ascii="Times New Roman" w:hAnsi="Times New Roman" w:cs="Times New Roman"/>
        </w:rPr>
        <w:t>. Both models were trained using mini-batches of 80 sentences at a time and optimized over 5 days. T</w:t>
      </w:r>
      <w:r w:rsidRPr="009A3E4E">
        <w:rPr>
          <w:rFonts w:ascii="Times New Roman" w:hAnsi="Times New Roman" w:cs="Times New Roman"/>
        </w:rPr>
        <w:t>wo versions of these models were</w:t>
      </w:r>
      <w:r w:rsidRPr="009A3E4E">
        <w:rPr>
          <w:rFonts w:ascii="Times New Roman" w:hAnsi="Times New Roman" w:cs="Times New Roman"/>
        </w:rPr>
        <w:t xml:space="preserve"> trained</w:t>
      </w:r>
      <w:r w:rsidRPr="009A3E4E">
        <w:rPr>
          <w:rFonts w:ascii="Times New Roman" w:hAnsi="Times New Roman" w:cs="Times New Roman"/>
        </w:rPr>
        <w:t>, o</w:t>
      </w:r>
      <w:r w:rsidRPr="009A3E4E">
        <w:rPr>
          <w:rFonts w:ascii="Times New Roman" w:hAnsi="Times New Roman" w:cs="Times New Roman"/>
        </w:rPr>
        <w:t>ne using sentences up to 30 words long</w:t>
      </w:r>
      <w:r w:rsidRPr="009A3E4E">
        <w:rPr>
          <w:rFonts w:ascii="Times New Roman" w:hAnsi="Times New Roman" w:cs="Times New Roman"/>
        </w:rPr>
        <w:t xml:space="preserve"> and the second version </w:t>
      </w:r>
      <w:r w:rsidRPr="009A3E4E">
        <w:rPr>
          <w:rFonts w:ascii="Times New Roman" w:hAnsi="Times New Roman" w:cs="Times New Roman"/>
        </w:rPr>
        <w:t>using sentences up to 50 words long.</w:t>
      </w:r>
      <w:r w:rsidRPr="009A3E4E">
        <w:rPr>
          <w:rFonts w:ascii="Times New Roman" w:hAnsi="Times New Roman" w:cs="Times New Roman"/>
        </w:rPr>
        <w:t xml:space="preserve"> After training</w:t>
      </w:r>
      <w:r w:rsidRPr="009A3E4E">
        <w:rPr>
          <w:rFonts w:ascii="Times New Roman" w:hAnsi="Times New Roman" w:cs="Times New Roman"/>
        </w:rPr>
        <w:t>, a beam search algorithm</w:t>
      </w:r>
      <w:r w:rsidRPr="009A3E4E">
        <w:rPr>
          <w:rFonts w:ascii="Times New Roman" w:hAnsi="Times New Roman" w:cs="Times New Roman"/>
        </w:rPr>
        <w:t xml:space="preserve"> was used</w:t>
      </w:r>
      <w:r w:rsidRPr="009A3E4E">
        <w:rPr>
          <w:rFonts w:ascii="Times New Roman" w:hAnsi="Times New Roman" w:cs="Times New Roman"/>
        </w:rPr>
        <w:t xml:space="preserve"> to generate the best possible translations</w:t>
      </w:r>
      <w:r w:rsidR="00090E0D" w:rsidRPr="009A3E4E">
        <w:rPr>
          <w:rFonts w:ascii="Times New Roman" w:hAnsi="Times New Roman" w:cs="Times New Roman"/>
        </w:rPr>
        <w:t xml:space="preserve"> </w:t>
      </w:r>
      <w:r w:rsidR="00090E0D" w:rsidRPr="009A3E4E">
        <w:rPr>
          <w:rFonts w:ascii="Times New Roman" w:hAnsi="Times New Roman" w:cs="Times New Roman"/>
        </w:rPr>
        <w:t>(</w:t>
      </w:r>
      <w:proofErr w:type="spellStart"/>
      <w:r w:rsidR="00090E0D" w:rsidRPr="009A3E4E">
        <w:rPr>
          <w:rFonts w:ascii="Times New Roman" w:hAnsi="Times New Roman" w:cs="Times New Roman"/>
        </w:rPr>
        <w:t>Bahdanau</w:t>
      </w:r>
      <w:proofErr w:type="spellEnd"/>
      <w:r w:rsidR="00090E0D" w:rsidRPr="009A3E4E">
        <w:rPr>
          <w:rFonts w:ascii="Times New Roman" w:hAnsi="Times New Roman" w:cs="Times New Roman"/>
        </w:rPr>
        <w:t xml:space="preserve"> et al., 2015)</w:t>
      </w:r>
      <w:r w:rsidRPr="009A3E4E">
        <w:rPr>
          <w:rFonts w:ascii="Times New Roman" w:hAnsi="Times New Roman" w:cs="Times New Roman"/>
        </w:rPr>
        <w:t>.</w:t>
      </w:r>
    </w:p>
    <w:p w:rsidR="006719CC" w:rsidRPr="009A3E4E" w:rsidRDefault="00B074A5" w:rsidP="00A018BF">
      <w:pPr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output/results</w:t>
      </w:r>
    </w:p>
    <w:p w:rsidR="006719CC" w:rsidRPr="009A3E4E" w:rsidRDefault="006719CC" w:rsidP="00A018BF">
      <w:pPr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The output shows that the new model (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) performed significantly better than the baseline model (RNN Encoder</w:t>
      </w:r>
      <w:r w:rsidR="00931236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Decoder) in translation tasks. Using the BLEU score, which measures how close machine-generated translations are to human translations, the evaluation was conducted on a test set of 3,003 sentences. The results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show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was particularly effective for longer sentences, where the baseline model struggled. This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tells us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that the attention mechanism in 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helped maintain translation accuracy across different sentence lengths.</w:t>
      </w:r>
    </w:p>
    <w:p w:rsidR="0045013E" w:rsidRPr="00150609" w:rsidRDefault="00BF0D2A" w:rsidP="00150609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</w:t>
      </w:r>
      <w:r w:rsidR="001506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r w:rsidR="0045013E" w:rsidRPr="001506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 quantitative results from section 5.1. </w:t>
      </w:r>
    </w:p>
    <w:p w:rsidR="00536968" w:rsidRPr="009A3E4E" w:rsidRDefault="00B074A5" w:rsidP="00A018BF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D50EBF" w:rsidRPr="009A3E4E">
        <w:rPr>
          <w:rFonts w:ascii="Times New Roman" w:eastAsia="Times New Roman" w:hAnsi="Times New Roman" w:cs="Times New Roman"/>
          <w:kern w:val="0"/>
          <w14:ligatures w14:val="none"/>
        </w:rPr>
        <w:t>baseline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model (RNN Encoder-Decoder) got a BLEU score of 17.82 (out of 100)</w:t>
      </w:r>
      <w:r w:rsidR="00D50EBF" w:rsidRPr="009A3E4E">
        <w:rPr>
          <w:rFonts w:ascii="Times New Roman" w:eastAsia="Times New Roman" w:hAnsi="Times New Roman" w:cs="Times New Roman"/>
          <w:kern w:val="0"/>
          <w14:ligatures w14:val="none"/>
        </w:rPr>
        <w:t>, while t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he new attention-based model (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) got 26.75, a huge</w:t>
      </w:r>
      <w:r w:rsidR="00C87B5A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50%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improvement</w:t>
      </w:r>
      <w:r w:rsidR="00D50EBF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from the baseline model.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w:proofErr w:type="spellStart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50EBF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was trained </w:t>
      </w:r>
      <w:r w:rsidRPr="009A3E4E">
        <w:rPr>
          <w:rFonts w:ascii="Times New Roman" w:eastAsia="Times New Roman" w:hAnsi="Times New Roman" w:cs="Times New Roman"/>
          <w:kern w:val="0"/>
          <w14:ligatures w14:val="none"/>
        </w:rPr>
        <w:t>longer, it reached 28.45, getting close to Moses (a professional translation system scoring 33.30).</w:t>
      </w:r>
      <w:r w:rsidR="00D50EBF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7B5A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Additionally, </w:t>
      </w:r>
      <w:proofErr w:type="spellStart"/>
      <w:r w:rsidR="00C87B5A" w:rsidRPr="009A3E4E">
        <w:rPr>
          <w:rFonts w:ascii="Times New Roman" w:eastAsia="Times New Roman" w:hAnsi="Times New Roman" w:cs="Times New Roman"/>
          <w:kern w:val="0"/>
          <w14:ligatures w14:val="none"/>
        </w:rPr>
        <w:t>RNNsearch</w:t>
      </w:r>
      <w:proofErr w:type="spellEnd"/>
      <w:r w:rsidR="00C87B5A" w:rsidRPr="009A3E4E">
        <w:rPr>
          <w:rFonts w:ascii="Times New Roman" w:eastAsia="Times New Roman" w:hAnsi="Times New Roman" w:cs="Times New Roman"/>
          <w:kern w:val="0"/>
          <w14:ligatures w14:val="none"/>
        </w:rPr>
        <w:t xml:space="preserve"> showed no performance drop for long sentences, unlike the baseline model, which degraded significantly when sentence length increased beyond 30 words.</w:t>
      </w:r>
    </w:p>
    <w:p w:rsidR="00542ABF" w:rsidRPr="009A3E4E" w:rsidRDefault="00542ABF" w:rsidP="00A018BF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A93A60" w:rsidRPr="009A3E4E" w:rsidRDefault="00A93A60" w:rsidP="00A018BF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A93A60" w:rsidRPr="009A3E4E" w:rsidRDefault="00A93A60" w:rsidP="00A018BF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A93A60" w:rsidRPr="009A3E4E" w:rsidRDefault="00A93A60" w:rsidP="00A018BF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4A68AB" w:rsidRDefault="004A68AB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4A68AB" w:rsidRDefault="004A68AB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150609" w:rsidRDefault="00150609" w:rsidP="001E7AD5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1E7AD5" w:rsidRDefault="001E7AD5" w:rsidP="001E7AD5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4A68AB" w:rsidRDefault="004A68AB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4A68AB" w:rsidRPr="009A3E4E" w:rsidRDefault="004A68AB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:rsidR="00A93A60" w:rsidRPr="009A3E4E" w:rsidRDefault="00A93A60" w:rsidP="00A01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A3E4E">
        <w:rPr>
          <w:rFonts w:ascii="Times New Roman" w:hAnsi="Times New Roman" w:cs="Times New Roman"/>
          <w:b/>
          <w:bCs/>
        </w:rPr>
        <w:lastRenderedPageBreak/>
        <w:t>Reference</w:t>
      </w:r>
    </w:p>
    <w:p w:rsidR="00A93A60" w:rsidRPr="009A3E4E" w:rsidRDefault="00A93A60" w:rsidP="00A018BF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A3E4E">
        <w:rPr>
          <w:rFonts w:ascii="Times New Roman" w:hAnsi="Times New Roman" w:cs="Times New Roman"/>
        </w:rPr>
        <w:t>Bahdanau</w:t>
      </w:r>
      <w:proofErr w:type="spellEnd"/>
      <w:r w:rsidRPr="009A3E4E">
        <w:rPr>
          <w:rFonts w:ascii="Times New Roman" w:hAnsi="Times New Roman" w:cs="Times New Roman"/>
        </w:rPr>
        <w:t xml:space="preserve">, D., Cho, K., &amp; </w:t>
      </w:r>
      <w:proofErr w:type="spellStart"/>
      <w:r w:rsidRPr="009A3E4E">
        <w:rPr>
          <w:rFonts w:ascii="Times New Roman" w:hAnsi="Times New Roman" w:cs="Times New Roman"/>
        </w:rPr>
        <w:t>Bengio</w:t>
      </w:r>
      <w:proofErr w:type="spellEnd"/>
      <w:r w:rsidRPr="009A3E4E">
        <w:rPr>
          <w:rFonts w:ascii="Times New Roman" w:hAnsi="Times New Roman" w:cs="Times New Roman"/>
        </w:rPr>
        <w:t xml:space="preserve">, Y. (2015). </w:t>
      </w:r>
      <w:r w:rsidRPr="009A3E4E">
        <w:rPr>
          <w:rStyle w:val="Emphasis"/>
          <w:rFonts w:ascii="Times New Roman" w:hAnsi="Times New Roman" w:cs="Times New Roman"/>
        </w:rPr>
        <w:t>Neural machine translation by jointly learning to align and translate</w:t>
      </w:r>
      <w:r w:rsidRPr="009A3E4E">
        <w:rPr>
          <w:rFonts w:ascii="Times New Roman" w:hAnsi="Times New Roman" w:cs="Times New Roman"/>
        </w:rPr>
        <w:t xml:space="preserve">. In </w:t>
      </w:r>
      <w:r w:rsidRPr="009A3E4E">
        <w:rPr>
          <w:rStyle w:val="Emphasis"/>
          <w:rFonts w:ascii="Times New Roman" w:hAnsi="Times New Roman" w:cs="Times New Roman"/>
        </w:rPr>
        <w:t>Proceedings of the International Conference on Learning Representations (ICLR)</w:t>
      </w:r>
      <w:r w:rsidRPr="009A3E4E">
        <w:rPr>
          <w:rFonts w:ascii="Times New Roman" w:hAnsi="Times New Roman" w:cs="Times New Roman"/>
        </w:rPr>
        <w:t xml:space="preserve">. Retrieved from </w:t>
      </w:r>
      <w:hyperlink r:id="rId5" w:tgtFrame="_new" w:history="1">
        <w:r w:rsidRPr="009A3E4E">
          <w:rPr>
            <w:rStyle w:val="Hyperlink"/>
            <w:rFonts w:ascii="Times New Roman" w:hAnsi="Times New Roman" w:cs="Times New Roman"/>
          </w:rPr>
          <w:t>https://arxiv.org/abs/1409.0473</w:t>
        </w:r>
      </w:hyperlink>
    </w:p>
    <w:sectPr w:rsidR="00A93A60" w:rsidRPr="009A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6DA"/>
    <w:multiLevelType w:val="multilevel"/>
    <w:tmpl w:val="0CE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94A4F"/>
    <w:multiLevelType w:val="hybridMultilevel"/>
    <w:tmpl w:val="D80CC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27FD3"/>
    <w:multiLevelType w:val="hybridMultilevel"/>
    <w:tmpl w:val="0A12AE8C"/>
    <w:lvl w:ilvl="0" w:tplc="4EBCF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289"/>
    <w:multiLevelType w:val="hybridMultilevel"/>
    <w:tmpl w:val="00CE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3492"/>
    <w:multiLevelType w:val="hybridMultilevel"/>
    <w:tmpl w:val="23ACE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0CDC"/>
    <w:multiLevelType w:val="hybridMultilevel"/>
    <w:tmpl w:val="12D25F72"/>
    <w:lvl w:ilvl="0" w:tplc="4EBCF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B54FD"/>
    <w:multiLevelType w:val="hybridMultilevel"/>
    <w:tmpl w:val="6B726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C2EE4"/>
    <w:multiLevelType w:val="hybridMultilevel"/>
    <w:tmpl w:val="F9A268FC"/>
    <w:lvl w:ilvl="0" w:tplc="4EBCF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80256"/>
    <w:multiLevelType w:val="hybridMultilevel"/>
    <w:tmpl w:val="A800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47417">
    <w:abstractNumId w:val="2"/>
  </w:num>
  <w:num w:numId="2" w16cid:durableId="161548926">
    <w:abstractNumId w:val="7"/>
  </w:num>
  <w:num w:numId="3" w16cid:durableId="1678387480">
    <w:abstractNumId w:val="0"/>
  </w:num>
  <w:num w:numId="4" w16cid:durableId="1815953544">
    <w:abstractNumId w:val="5"/>
  </w:num>
  <w:num w:numId="5" w16cid:durableId="88429760">
    <w:abstractNumId w:val="8"/>
  </w:num>
  <w:num w:numId="6" w16cid:durableId="1790277732">
    <w:abstractNumId w:val="6"/>
  </w:num>
  <w:num w:numId="7" w16cid:durableId="1691830958">
    <w:abstractNumId w:val="4"/>
  </w:num>
  <w:num w:numId="8" w16cid:durableId="1739789069">
    <w:abstractNumId w:val="1"/>
  </w:num>
  <w:num w:numId="9" w16cid:durableId="2129202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E0"/>
    <w:rsid w:val="000355C4"/>
    <w:rsid w:val="00090E0D"/>
    <w:rsid w:val="00150609"/>
    <w:rsid w:val="001820F2"/>
    <w:rsid w:val="001E7AD5"/>
    <w:rsid w:val="00216665"/>
    <w:rsid w:val="002651C9"/>
    <w:rsid w:val="002C022C"/>
    <w:rsid w:val="00346FE7"/>
    <w:rsid w:val="003867B2"/>
    <w:rsid w:val="003B1314"/>
    <w:rsid w:val="0045013E"/>
    <w:rsid w:val="00484279"/>
    <w:rsid w:val="004A68AB"/>
    <w:rsid w:val="004C49E5"/>
    <w:rsid w:val="00512A9B"/>
    <w:rsid w:val="005240EC"/>
    <w:rsid w:val="00536968"/>
    <w:rsid w:val="00542ABF"/>
    <w:rsid w:val="00570C5C"/>
    <w:rsid w:val="005807CD"/>
    <w:rsid w:val="005C1D35"/>
    <w:rsid w:val="005E40FB"/>
    <w:rsid w:val="005F42B6"/>
    <w:rsid w:val="006719CC"/>
    <w:rsid w:val="00676D3B"/>
    <w:rsid w:val="007214CC"/>
    <w:rsid w:val="007C072A"/>
    <w:rsid w:val="007D0168"/>
    <w:rsid w:val="007E4316"/>
    <w:rsid w:val="008048C6"/>
    <w:rsid w:val="008739E0"/>
    <w:rsid w:val="00915606"/>
    <w:rsid w:val="00931236"/>
    <w:rsid w:val="009A3E4E"/>
    <w:rsid w:val="00A00657"/>
    <w:rsid w:val="00A018BF"/>
    <w:rsid w:val="00A93A60"/>
    <w:rsid w:val="00B074A5"/>
    <w:rsid w:val="00B70A98"/>
    <w:rsid w:val="00B87FF9"/>
    <w:rsid w:val="00BE214B"/>
    <w:rsid w:val="00BF0D2A"/>
    <w:rsid w:val="00C75247"/>
    <w:rsid w:val="00C85EAC"/>
    <w:rsid w:val="00C87B5A"/>
    <w:rsid w:val="00CE065A"/>
    <w:rsid w:val="00D31317"/>
    <w:rsid w:val="00D50EBF"/>
    <w:rsid w:val="00DF7F74"/>
    <w:rsid w:val="00E020F4"/>
    <w:rsid w:val="00E0787F"/>
    <w:rsid w:val="00E72449"/>
    <w:rsid w:val="00E80639"/>
    <w:rsid w:val="00EB55C4"/>
    <w:rsid w:val="00F04189"/>
    <w:rsid w:val="00F06B4E"/>
    <w:rsid w:val="00F80B72"/>
    <w:rsid w:val="00FD0BB1"/>
    <w:rsid w:val="00F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939D"/>
  <w15:chartTrackingRefBased/>
  <w15:docId w15:val="{DBE579F0-6878-B041-BD63-8A2B8C03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9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8739E0"/>
  </w:style>
  <w:style w:type="character" w:customStyle="1" w:styleId="mord">
    <w:name w:val="mord"/>
    <w:basedOn w:val="DefaultParagraphFont"/>
    <w:rsid w:val="008739E0"/>
  </w:style>
  <w:style w:type="character" w:customStyle="1" w:styleId="mrel">
    <w:name w:val="mrel"/>
    <w:basedOn w:val="DefaultParagraphFont"/>
    <w:rsid w:val="008739E0"/>
  </w:style>
  <w:style w:type="character" w:customStyle="1" w:styleId="mopen">
    <w:name w:val="mopen"/>
    <w:basedOn w:val="DefaultParagraphFont"/>
    <w:rsid w:val="008739E0"/>
  </w:style>
  <w:style w:type="character" w:customStyle="1" w:styleId="vlist-s">
    <w:name w:val="vlist-s"/>
    <w:basedOn w:val="DefaultParagraphFont"/>
    <w:rsid w:val="008739E0"/>
  </w:style>
  <w:style w:type="character" w:customStyle="1" w:styleId="mpunct">
    <w:name w:val="mpunct"/>
    <w:basedOn w:val="DefaultParagraphFont"/>
    <w:rsid w:val="008739E0"/>
  </w:style>
  <w:style w:type="character" w:customStyle="1" w:styleId="mclose">
    <w:name w:val="mclose"/>
    <w:basedOn w:val="DefaultParagraphFont"/>
    <w:rsid w:val="008739E0"/>
  </w:style>
  <w:style w:type="character" w:customStyle="1" w:styleId="mbin">
    <w:name w:val="mbin"/>
    <w:basedOn w:val="DefaultParagraphFont"/>
    <w:rsid w:val="008739E0"/>
  </w:style>
  <w:style w:type="character" w:styleId="Strong">
    <w:name w:val="Strong"/>
    <w:basedOn w:val="DefaultParagraphFont"/>
    <w:uiPriority w:val="22"/>
    <w:qFormat/>
    <w:rsid w:val="008739E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6FE7"/>
    <w:rPr>
      <w:color w:val="666666"/>
    </w:rPr>
  </w:style>
  <w:style w:type="character" w:styleId="Emphasis">
    <w:name w:val="Emphasis"/>
    <w:basedOn w:val="DefaultParagraphFont"/>
    <w:uiPriority w:val="20"/>
    <w:qFormat/>
    <w:rsid w:val="00A93A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3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409.04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</dc:creator>
  <cp:keywords/>
  <dc:description/>
  <cp:lastModifiedBy>Abuchi</cp:lastModifiedBy>
  <cp:revision>61</cp:revision>
  <dcterms:created xsi:type="dcterms:W3CDTF">2025-02-01T15:29:00Z</dcterms:created>
  <dcterms:modified xsi:type="dcterms:W3CDTF">2025-02-02T00:10:00Z</dcterms:modified>
</cp:coreProperties>
</file>